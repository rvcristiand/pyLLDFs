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8D04B" w14:textId="25ED9E31" w:rsidR="00CF4291" w:rsidRDefault="00450412" w:rsidP="00204B3C">
      <w:pPr>
        <w:pStyle w:val="Heading1"/>
        <w:rPr>
          <w:ins w:id="1" w:author="rvcristiand" w:date="2021-09-14T09:38:00Z"/>
        </w:rPr>
      </w:pPr>
      <w:commentRangeStart w:id="2"/>
      <w:del w:id="3" w:author="rvcristiand" w:date="2021-09-14T09:32:00Z">
        <w:r w:rsidRPr="00027AA8" w:rsidDel="00450412">
          <w:delText>d</w:delText>
        </w:r>
      </w:del>
      <w:ins w:id="4" w:author="rvcristiand" w:date="2021-09-14T09:32:00Z">
        <w:r>
          <w:t>D</w:t>
        </w:r>
      </w:ins>
      <w:r w:rsidRPr="00027AA8">
        <w:t>iseño de las vigas</w:t>
      </w:r>
      <w:ins w:id="5" w:author="rvcristiand" w:date="2021-09-14T09:38:00Z">
        <w:r w:rsidR="00336559">
          <w:t xml:space="preserve"> de concreto reforzado</w:t>
        </w:r>
      </w:ins>
      <w:commentRangeEnd w:id="2"/>
      <w:ins w:id="6" w:author="rvcristiand" w:date="2021-09-14T10:09:00Z">
        <w:r w:rsidR="00646DD9">
          <w:rPr>
            <w:rStyle w:val="CommentReference"/>
            <w:rFonts w:asciiTheme="minorHAnsi" w:eastAsiaTheme="minorHAnsi" w:hAnsiTheme="minorHAnsi" w:cstheme="minorBidi"/>
            <w:color w:val="auto"/>
          </w:rPr>
          <w:commentReference w:id="2"/>
        </w:r>
      </w:ins>
    </w:p>
    <w:p w14:paraId="5763713E" w14:textId="1DEA2022" w:rsidR="00336559" w:rsidRPr="00336559" w:rsidRDefault="00336559" w:rsidP="00336559">
      <w:pPr>
        <w:rPr>
          <w:rPrChange w:id="7" w:author="rvcristiand" w:date="2021-09-14T09:38:00Z">
            <w:rPr/>
          </w:rPrChange>
        </w:rPr>
        <w:pPrChange w:id="8" w:author="rvcristiand" w:date="2021-09-14T09:38:00Z">
          <w:pPr>
            <w:pStyle w:val="Heading1"/>
          </w:pPr>
        </w:pPrChange>
      </w:pPr>
      <w:ins w:id="9" w:author="rvcristiand" w:date="2021-09-14T09:38:00Z">
        <w:r>
          <w:t xml:space="preserve">En la </w:t>
        </w:r>
        <w:r>
          <w:fldChar w:fldCharType="begin"/>
        </w:r>
        <w:r>
          <w:instrText xml:space="preserve"> REF _Ref73991675 \h </w:instrText>
        </w:r>
      </w:ins>
      <w:r>
        <w:fldChar w:fldCharType="separate"/>
      </w:r>
      <w:ins w:id="10" w:author="rvcristiand" w:date="2021-09-14T11:07:00Z">
        <w:r w:rsidR="00AE3F7F" w:rsidRPr="00027AA8">
          <w:t xml:space="preserve">Figura </w:t>
        </w:r>
        <w:r w:rsidR="00AE3F7F">
          <w:rPr>
            <w:noProof/>
          </w:rPr>
          <w:t>1</w:t>
        </w:r>
      </w:ins>
      <w:ins w:id="11" w:author="rvcristiand" w:date="2021-09-14T09:38:00Z">
        <w:r>
          <w:fldChar w:fldCharType="end"/>
        </w:r>
        <w:r>
          <w:t xml:space="preserve"> se pr</w:t>
        </w:r>
      </w:ins>
      <w:ins w:id="12" w:author="rvcristiand" w:date="2021-09-14T09:39:00Z">
        <w:r>
          <w:t>esenta la sección longitudinal del puente.</w:t>
        </w:r>
      </w:ins>
    </w:p>
    <w:p w14:paraId="0C614856" w14:textId="7E0073C0" w:rsidR="00015467" w:rsidRPr="00027AA8" w:rsidDel="00A60541" w:rsidRDefault="00015467" w:rsidP="00015467">
      <w:pPr>
        <w:rPr>
          <w:del w:id="13" w:author="rvcristiand" w:date="2021-09-14T09:48:00Z"/>
        </w:rPr>
      </w:pPr>
      <w:del w:id="14" w:author="rvcristiand" w:date="2021-09-14T09:48:00Z">
        <w:r w:rsidRPr="00027AA8" w:rsidDel="00A60541">
          <w:delText xml:space="preserve">Teniendo en cuenta la sección transversal y longitudinal del puente 1 ubicado en el campo Acordionero que se presentan a </w:delText>
        </w:r>
        <w:r w:rsidR="00935AAB" w:rsidRPr="00027AA8" w:rsidDel="00A60541">
          <w:delText xml:space="preserve">continuación en la </w:delText>
        </w:r>
        <w:r w:rsidR="00935AAB" w:rsidRPr="00027AA8" w:rsidDel="00A60541">
          <w:fldChar w:fldCharType="begin"/>
        </w:r>
        <w:r w:rsidR="00935AAB" w:rsidRPr="00027AA8" w:rsidDel="00A60541">
          <w:delInstrText xml:space="preserve"> REF _Ref73991675 \h </w:delInstrText>
        </w:r>
        <w:r w:rsidR="00935AAB" w:rsidRPr="00027AA8" w:rsidDel="00A60541">
          <w:fldChar w:fldCharType="separate"/>
        </w:r>
      </w:del>
      <w:del w:id="15" w:author="rvcristiand" w:date="2021-09-14T09:45:00Z">
        <w:r w:rsidR="00D33D1A" w:rsidRPr="00027AA8" w:rsidDel="00336559">
          <w:delText xml:space="preserve">Figura </w:delText>
        </w:r>
        <w:r w:rsidR="00D33D1A" w:rsidRPr="00027AA8" w:rsidDel="00336559">
          <w:rPr>
            <w:noProof/>
          </w:rPr>
          <w:delText>1</w:delText>
        </w:r>
      </w:del>
      <w:del w:id="16" w:author="rvcristiand" w:date="2021-09-14T09:48:00Z">
        <w:r w:rsidR="00935AAB" w:rsidRPr="00027AA8" w:rsidDel="00A60541">
          <w:fldChar w:fldCharType="end"/>
        </w:r>
        <w:r w:rsidR="00935AAB" w:rsidRPr="00027AA8" w:rsidDel="00A60541">
          <w:delText xml:space="preserve"> y la </w:delText>
        </w:r>
        <w:r w:rsidR="00935AAB" w:rsidRPr="00027AA8" w:rsidDel="00A60541">
          <w:fldChar w:fldCharType="begin"/>
        </w:r>
        <w:r w:rsidR="00935AAB" w:rsidRPr="00027AA8" w:rsidDel="00A60541">
          <w:delInstrText xml:space="preserve"> REF _Ref73986816 \h </w:delInstrText>
        </w:r>
        <w:r w:rsidR="00935AAB" w:rsidRPr="00027AA8" w:rsidDel="00A60541">
          <w:fldChar w:fldCharType="separate"/>
        </w:r>
      </w:del>
      <w:del w:id="17" w:author="rvcristiand" w:date="2021-09-14T09:45:00Z">
        <w:r w:rsidR="00D33D1A" w:rsidRPr="00027AA8" w:rsidDel="00336559">
          <w:delText xml:space="preserve">Figura </w:delText>
        </w:r>
        <w:r w:rsidR="00D33D1A" w:rsidRPr="00027AA8" w:rsidDel="00336559">
          <w:rPr>
            <w:noProof/>
          </w:rPr>
          <w:delText>2</w:delText>
        </w:r>
      </w:del>
      <w:del w:id="18" w:author="rvcristiand" w:date="2021-09-14T09:48:00Z">
        <w:r w:rsidR="00935AAB" w:rsidRPr="00027AA8" w:rsidDel="00A60541">
          <w:fldChar w:fldCharType="end"/>
        </w:r>
        <w:r w:rsidR="00935AAB" w:rsidRPr="00027AA8" w:rsidDel="00A60541">
          <w:delText xml:space="preserve"> </w:delText>
        </w:r>
        <w:commentRangeStart w:id="19"/>
        <w:r w:rsidR="00935AAB" w:rsidRPr="00027AA8" w:rsidDel="00A60541">
          <w:delText>respectivamente</w:delText>
        </w:r>
        <w:commentRangeEnd w:id="19"/>
        <w:r w:rsidR="00336559" w:rsidDel="00A60541">
          <w:rPr>
            <w:rStyle w:val="CommentReference"/>
          </w:rPr>
          <w:commentReference w:id="19"/>
        </w:r>
      </w:del>
    </w:p>
    <w:p w14:paraId="4F6B1233" w14:textId="115AD310" w:rsidR="00935AAB" w:rsidRPr="00027AA8" w:rsidRDefault="00336559">
      <w:pPr>
        <w:jc w:val="center"/>
        <w:pPrChange w:id="20" w:author="rvcristiand" w:date="2021-09-14T09:33:00Z">
          <w:pPr/>
        </w:pPrChange>
      </w:pPr>
      <w:ins w:id="21" w:author="rvcristiand" w:date="2021-09-14T09:38:00Z">
        <w:r w:rsidRPr="00027AA8">
          <w:rPr>
            <w:noProof/>
          </w:rPr>
          <w:drawing>
            <wp:inline distT="0" distB="0" distL="0" distR="0" wp14:anchorId="645FB8CB" wp14:editId="2049F037">
              <wp:extent cx="5943600" cy="1292860"/>
              <wp:effectExtent l="0" t="0" r="0" b="2540"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12928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moveFromRangeStart w:id="22" w:author="rvcristiand" w:date="2021-09-14T09:38:00Z" w:name="move82504711"/>
      <w:commentRangeStart w:id="23"/>
      <w:moveFrom w:id="24" w:author="rvcristiand" w:date="2021-09-14T09:38:00Z">
        <w:r w:rsidR="00935AAB" w:rsidRPr="00027AA8" w:rsidDel="00336559">
          <w:rPr>
            <w:noProof/>
          </w:rPr>
          <w:drawing>
            <wp:inline distT="0" distB="0" distL="0" distR="0" wp14:anchorId="02725929" wp14:editId="576B647F">
              <wp:extent cx="5029200" cy="2365228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29200" cy="236522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moveFrom>
      <w:moveFromRangeEnd w:id="22"/>
      <w:commentRangeEnd w:id="23"/>
      <w:r>
        <w:rPr>
          <w:rStyle w:val="CommentReference"/>
        </w:rPr>
        <w:commentReference w:id="23"/>
      </w:r>
    </w:p>
    <w:p w14:paraId="56DFC2E7" w14:textId="470F07A5" w:rsidR="00935AAB" w:rsidRDefault="00935AAB" w:rsidP="00935AAB">
      <w:pPr>
        <w:pStyle w:val="Caption"/>
        <w:jc w:val="left"/>
        <w:rPr>
          <w:ins w:id="25" w:author="rvcristiand" w:date="2021-09-14T09:48:00Z"/>
        </w:rPr>
      </w:pPr>
      <w:bookmarkStart w:id="26" w:name="_Ref73991675"/>
      <w:r w:rsidRPr="00027AA8">
        <w:t xml:space="preserve">Figura </w:t>
      </w:r>
      <w:ins w:id="27" w:author="rvcristiand" w:date="2021-09-14T10:35:00Z">
        <w:r w:rsidR="008737ED">
          <w:fldChar w:fldCharType="begin"/>
        </w:r>
        <w:r w:rsidR="008737ED">
          <w:instrText xml:space="preserve"> SEQ Figura \* ARABIC </w:instrText>
        </w:r>
      </w:ins>
      <w:r w:rsidR="008737ED">
        <w:fldChar w:fldCharType="separate"/>
      </w:r>
      <w:ins w:id="28" w:author="rvcristiand" w:date="2021-09-14T11:45:00Z">
        <w:r w:rsidR="00443A69">
          <w:rPr>
            <w:noProof/>
          </w:rPr>
          <w:t>1</w:t>
        </w:r>
      </w:ins>
      <w:ins w:id="29" w:author="rvcristiand" w:date="2021-09-14T10:35:00Z">
        <w:r w:rsidR="008737ED">
          <w:fldChar w:fldCharType="end"/>
        </w:r>
      </w:ins>
      <w:del w:id="30" w:author="rvcristiand" w:date="2021-09-14T10:35:00Z">
        <w:r w:rsidRPr="00027AA8" w:rsidDel="008737ED">
          <w:fldChar w:fldCharType="begin"/>
        </w:r>
        <w:r w:rsidRPr="00027AA8" w:rsidDel="008737ED">
          <w:delInstrText xml:space="preserve"> SEQ Figura \* ARABIC </w:delInstrText>
        </w:r>
        <w:r w:rsidRPr="00027AA8" w:rsidDel="008737ED">
          <w:fldChar w:fldCharType="separate"/>
        </w:r>
        <w:r w:rsidR="008737ED" w:rsidDel="008737ED">
          <w:rPr>
            <w:noProof/>
          </w:rPr>
          <w:delText>1</w:delText>
        </w:r>
        <w:r w:rsidRPr="00027AA8" w:rsidDel="008737ED">
          <w:rPr>
            <w:noProof/>
          </w:rPr>
          <w:fldChar w:fldCharType="end"/>
        </w:r>
      </w:del>
      <w:bookmarkEnd w:id="26"/>
      <w:r w:rsidRPr="00027AA8">
        <w:t xml:space="preserve">. Sección </w:t>
      </w:r>
      <w:ins w:id="31" w:author="rvcristiand" w:date="2021-09-14T09:50:00Z">
        <w:r w:rsidR="00A60541">
          <w:t xml:space="preserve">longitudinal </w:t>
        </w:r>
      </w:ins>
      <w:del w:id="32" w:author="rvcristiand" w:date="2021-09-14T09:50:00Z">
        <w:r w:rsidRPr="00027AA8" w:rsidDel="00A60541">
          <w:delText xml:space="preserve">transversal </w:delText>
        </w:r>
      </w:del>
      <w:r w:rsidRPr="00027AA8">
        <w:t xml:space="preserve">del </w:t>
      </w:r>
      <w:commentRangeStart w:id="33"/>
      <w:r w:rsidRPr="00027AA8">
        <w:t>puente</w:t>
      </w:r>
      <w:commentRangeEnd w:id="33"/>
      <w:r w:rsidR="00336559">
        <w:rPr>
          <w:rStyle w:val="CommentReference"/>
          <w:b w:val="0"/>
          <w:i w:val="0"/>
          <w:iCs w:val="0"/>
          <w:color w:val="auto"/>
          <w:lang w:val="en-US"/>
        </w:rPr>
        <w:commentReference w:id="33"/>
      </w:r>
      <w:r w:rsidRPr="00027AA8">
        <w:t>.</w:t>
      </w:r>
    </w:p>
    <w:p w14:paraId="3C72E33F" w14:textId="58FC954C" w:rsidR="00A60541" w:rsidRPr="00A60541" w:rsidRDefault="00A60541" w:rsidP="00A60541">
      <w:pPr>
        <w:rPr>
          <w:rPrChange w:id="34" w:author="rvcristiand" w:date="2021-09-14T09:48:00Z">
            <w:rPr/>
          </w:rPrChange>
        </w:rPr>
        <w:pPrChange w:id="35" w:author="rvcristiand" w:date="2021-09-14T09:48:00Z">
          <w:pPr>
            <w:pStyle w:val="Caption"/>
            <w:jc w:val="left"/>
          </w:pPr>
        </w:pPrChange>
      </w:pPr>
      <w:ins w:id="36" w:author="rvcristiand" w:date="2021-09-14T09:48:00Z">
        <w:r>
          <w:t xml:space="preserve">En la </w:t>
        </w:r>
        <w:r>
          <w:fldChar w:fldCharType="begin"/>
        </w:r>
        <w:r>
          <w:instrText xml:space="preserve"> REF _Ref73986816 \h </w:instrText>
        </w:r>
      </w:ins>
      <w:r>
        <w:fldChar w:fldCharType="separate"/>
      </w:r>
      <w:ins w:id="37" w:author="rvcristiand" w:date="2021-09-14T11:07:00Z">
        <w:r w:rsidR="00AE3F7F" w:rsidRPr="00027AA8">
          <w:t xml:space="preserve">Figura </w:t>
        </w:r>
        <w:r w:rsidR="00AE3F7F">
          <w:rPr>
            <w:noProof/>
          </w:rPr>
          <w:t>2</w:t>
        </w:r>
      </w:ins>
      <w:ins w:id="38" w:author="rvcristiand" w:date="2021-09-14T09:48:00Z">
        <w:r>
          <w:fldChar w:fldCharType="end"/>
        </w:r>
        <w:r>
          <w:t xml:space="preserve"> se presenta</w:t>
        </w:r>
      </w:ins>
      <w:ins w:id="39" w:author="rvcristiand" w:date="2021-09-14T09:49:00Z">
        <w:r>
          <w:t xml:space="preserve"> la sección transversal del puente.</w:t>
        </w:r>
      </w:ins>
    </w:p>
    <w:p w14:paraId="25E104CC" w14:textId="5253E49E" w:rsidR="00ED6171" w:rsidRPr="00027AA8" w:rsidRDefault="00336559" w:rsidP="00ED6171">
      <w:moveToRangeStart w:id="40" w:author="rvcristiand" w:date="2021-09-14T09:38:00Z" w:name="move82504711"/>
      <w:moveTo w:id="41" w:author="rvcristiand" w:date="2021-09-14T09:38:00Z">
        <w:r w:rsidRPr="00027AA8">
          <w:rPr>
            <w:noProof/>
          </w:rPr>
          <w:drawing>
            <wp:inline distT="0" distB="0" distL="0" distR="0" wp14:anchorId="3DBF168A" wp14:editId="66D07915">
              <wp:extent cx="5029200" cy="2365228"/>
              <wp:effectExtent l="0" t="0" r="0" b="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29200" cy="236522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moveTo>
      <w:moveToRangeEnd w:id="40"/>
      <w:del w:id="42" w:author="rvcristiand" w:date="2021-09-14T09:38:00Z">
        <w:r w:rsidR="00ED6171" w:rsidRPr="00027AA8" w:rsidDel="00336559">
          <w:rPr>
            <w:noProof/>
          </w:rPr>
          <w:drawing>
            <wp:inline distT="0" distB="0" distL="0" distR="0" wp14:anchorId="6BE5F234" wp14:editId="777652FE">
              <wp:extent cx="5943600" cy="1292860"/>
              <wp:effectExtent l="0" t="0" r="0" b="2540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12928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6A35EC5A" w14:textId="2786FC66" w:rsidR="00ED6171" w:rsidRPr="00027AA8" w:rsidRDefault="00ED6171" w:rsidP="00ED6171">
      <w:pPr>
        <w:pStyle w:val="Caption"/>
        <w:jc w:val="left"/>
      </w:pPr>
      <w:bookmarkStart w:id="43" w:name="_Ref73986816"/>
      <w:r w:rsidRPr="00027AA8">
        <w:t xml:space="preserve">Figura </w:t>
      </w:r>
      <w:ins w:id="44" w:author="rvcristiand" w:date="2021-09-14T10:35:00Z">
        <w:r w:rsidR="008737ED">
          <w:fldChar w:fldCharType="begin"/>
        </w:r>
        <w:r w:rsidR="008737ED">
          <w:instrText xml:space="preserve"> SEQ Figura \* ARABIC </w:instrText>
        </w:r>
      </w:ins>
      <w:r w:rsidR="008737ED">
        <w:fldChar w:fldCharType="separate"/>
      </w:r>
      <w:ins w:id="45" w:author="rvcristiand" w:date="2021-09-14T11:07:00Z">
        <w:r w:rsidR="00AE3F7F">
          <w:rPr>
            <w:noProof/>
          </w:rPr>
          <w:t>2</w:t>
        </w:r>
      </w:ins>
      <w:ins w:id="46" w:author="rvcristiand" w:date="2021-09-14T10:35:00Z">
        <w:r w:rsidR="008737ED">
          <w:fldChar w:fldCharType="end"/>
        </w:r>
      </w:ins>
      <w:del w:id="47" w:author="rvcristiand" w:date="2021-09-14T10:35:00Z">
        <w:r w:rsidRPr="00027AA8" w:rsidDel="008737ED">
          <w:fldChar w:fldCharType="begin"/>
        </w:r>
        <w:r w:rsidRPr="00027AA8" w:rsidDel="008737ED">
          <w:delInstrText xml:space="preserve"> SEQ Figura \* ARABIC </w:delInstrText>
        </w:r>
        <w:r w:rsidRPr="00027AA8" w:rsidDel="008737ED">
          <w:fldChar w:fldCharType="separate"/>
        </w:r>
        <w:r w:rsidR="008737ED" w:rsidDel="008737ED">
          <w:rPr>
            <w:noProof/>
          </w:rPr>
          <w:delText>2</w:delText>
        </w:r>
        <w:r w:rsidRPr="00027AA8" w:rsidDel="008737ED">
          <w:rPr>
            <w:noProof/>
          </w:rPr>
          <w:fldChar w:fldCharType="end"/>
        </w:r>
      </w:del>
      <w:bookmarkEnd w:id="43"/>
      <w:r w:rsidRPr="00027AA8">
        <w:t>.</w:t>
      </w:r>
      <w:del w:id="48" w:author="rvcristiand" w:date="2021-09-14T09:50:00Z">
        <w:r w:rsidRPr="00027AA8" w:rsidDel="00A60541">
          <w:delText xml:space="preserve"> Configuración de la luz del puente.</w:delText>
        </w:r>
      </w:del>
      <w:ins w:id="49" w:author="rvcristiand" w:date="2021-09-14T09:50:00Z">
        <w:r w:rsidR="00A60541">
          <w:t xml:space="preserve"> Sección transversal de la superestructura del puente.</w:t>
        </w:r>
      </w:ins>
    </w:p>
    <w:p w14:paraId="0EB320A8" w14:textId="22285F91" w:rsidR="00EF135F" w:rsidRDefault="00EF135F" w:rsidP="009261B3">
      <w:pPr>
        <w:pStyle w:val="Heading2"/>
        <w:rPr>
          <w:ins w:id="50" w:author="rvcristiand" w:date="2021-09-14T09:46:00Z"/>
        </w:rPr>
      </w:pPr>
      <w:r w:rsidRPr="00027AA8">
        <w:t>Materiales</w:t>
      </w:r>
    </w:p>
    <w:p w14:paraId="01E710ED" w14:textId="63D07306" w:rsidR="00336559" w:rsidRPr="00336559" w:rsidDel="00A60541" w:rsidRDefault="00336559" w:rsidP="00336559">
      <w:pPr>
        <w:pStyle w:val="Caption"/>
        <w:rPr>
          <w:del w:id="51" w:author="rvcristiand" w:date="2021-09-14T09:50:00Z"/>
          <w:rPrChange w:id="52" w:author="rvcristiand" w:date="2021-09-14T09:46:00Z">
            <w:rPr>
              <w:del w:id="53" w:author="rvcristiand" w:date="2021-09-14T09:50:00Z"/>
            </w:rPr>
          </w:rPrChange>
        </w:rPr>
        <w:pPrChange w:id="54" w:author="rvcristiand" w:date="2021-09-14T09:46:00Z">
          <w:pPr>
            <w:pStyle w:val="Heading2"/>
          </w:pPr>
        </w:pPrChange>
      </w:pPr>
    </w:p>
    <w:p w14:paraId="2D494BD8" w14:textId="5E8EA2CE" w:rsidR="00537FDD" w:rsidRPr="00027AA8" w:rsidRDefault="00537FDD" w:rsidP="00537FDD">
      <w:r w:rsidRPr="00027AA8">
        <w:t xml:space="preserve">En la </w:t>
      </w:r>
      <w:r w:rsidRPr="00027AA8">
        <w:fldChar w:fldCharType="begin"/>
      </w:r>
      <w:r w:rsidRPr="00027AA8">
        <w:instrText xml:space="preserve"> REF _Ref526834723 \h </w:instrText>
      </w:r>
      <w:r w:rsidRPr="00027AA8">
        <w:fldChar w:fldCharType="separate"/>
      </w:r>
      <w:ins w:id="55" w:author="rvcristiand" w:date="2021-09-14T11:07:00Z">
        <w:r w:rsidR="00AE3F7F" w:rsidRPr="00027AA8">
          <w:t xml:space="preserve">Tabla </w:t>
        </w:r>
        <w:r w:rsidR="00AE3F7F">
          <w:rPr>
            <w:noProof/>
          </w:rPr>
          <w:t>1</w:t>
        </w:r>
      </w:ins>
      <w:del w:id="56" w:author="rvcristiand" w:date="2021-09-14T09:45:00Z">
        <w:r w:rsidR="00D33D1A" w:rsidRPr="00027AA8" w:rsidDel="00336559">
          <w:delText xml:space="preserve">Tabla </w:delText>
        </w:r>
        <w:r w:rsidR="00D33D1A" w:rsidRPr="00027AA8" w:rsidDel="00336559">
          <w:rPr>
            <w:noProof/>
          </w:rPr>
          <w:delText>0</w:delText>
        </w:r>
        <w:r w:rsidR="00D33D1A" w:rsidRPr="00027AA8" w:rsidDel="00336559">
          <w:noBreakHyphen/>
        </w:r>
        <w:r w:rsidR="00D33D1A" w:rsidRPr="00027AA8" w:rsidDel="00336559">
          <w:rPr>
            <w:noProof/>
          </w:rPr>
          <w:delText>1</w:delText>
        </w:r>
      </w:del>
      <w:r w:rsidRPr="00027AA8">
        <w:fldChar w:fldCharType="end"/>
      </w:r>
      <w:r w:rsidRPr="00027AA8">
        <w:t xml:space="preserve"> se presenta la calidad de los materiales empleados en el diseño del puente.</w:t>
      </w:r>
    </w:p>
    <w:p w14:paraId="198A643A" w14:textId="7E76688D" w:rsidR="00EF135F" w:rsidRPr="00027AA8" w:rsidRDefault="00EF135F" w:rsidP="00EF135F">
      <w:pPr>
        <w:pStyle w:val="Caption"/>
        <w:rPr>
          <w:b w:val="0"/>
        </w:rPr>
      </w:pPr>
      <w:bookmarkStart w:id="57" w:name="_Toc73098605"/>
      <w:bookmarkStart w:id="58" w:name="_Ref526834723"/>
      <w:r w:rsidRPr="00027AA8">
        <w:t xml:space="preserve">Tabla </w:t>
      </w:r>
      <w:del w:id="59" w:author="rvcristiand" w:date="2021-09-14T09:46:00Z">
        <w:r w:rsidRPr="00027AA8" w:rsidDel="00336559">
          <w:fldChar w:fldCharType="begin"/>
        </w:r>
        <w:r w:rsidRPr="00027AA8" w:rsidDel="00336559">
          <w:delInstrText xml:space="preserve"> STYLEREF 1 \s </w:delInstrText>
        </w:r>
        <w:r w:rsidRPr="00027AA8" w:rsidDel="00336559">
          <w:fldChar w:fldCharType="separate"/>
        </w:r>
        <w:r w:rsidR="00336559" w:rsidDel="00336559">
          <w:rPr>
            <w:noProof/>
          </w:rPr>
          <w:delText>0</w:delText>
        </w:r>
        <w:r w:rsidRPr="00027AA8" w:rsidDel="00336559">
          <w:fldChar w:fldCharType="end"/>
        </w:r>
        <w:r w:rsidRPr="00027AA8" w:rsidDel="00336559">
          <w:noBreakHyphen/>
        </w:r>
      </w:del>
      <w:r w:rsidRPr="00027AA8">
        <w:fldChar w:fldCharType="begin"/>
      </w:r>
      <w:r w:rsidRPr="00027AA8">
        <w:instrText xml:space="preserve"> SEQ Tabla \* ARABIC </w:instrText>
      </w:r>
      <w:del w:id="60" w:author="rvcristiand" w:date="2021-09-14T09:46:00Z">
        <w:r w:rsidRPr="00027AA8" w:rsidDel="00336559">
          <w:delInstrText xml:space="preserve">\s 1 </w:delInstrText>
        </w:r>
      </w:del>
      <w:r w:rsidRPr="00027AA8">
        <w:fldChar w:fldCharType="separate"/>
      </w:r>
      <w:ins w:id="61" w:author="rvcristiand" w:date="2021-09-14T11:07:00Z">
        <w:r w:rsidR="00AE3F7F">
          <w:rPr>
            <w:noProof/>
          </w:rPr>
          <w:t>1</w:t>
        </w:r>
      </w:ins>
      <w:del w:id="62" w:author="rvcristiand" w:date="2021-09-14T09:46:00Z">
        <w:r w:rsidR="00336559" w:rsidDel="00336559">
          <w:rPr>
            <w:noProof/>
          </w:rPr>
          <w:delText>1</w:delText>
        </w:r>
      </w:del>
      <w:r w:rsidRPr="00027AA8">
        <w:fldChar w:fldCharType="end"/>
      </w:r>
      <w:bookmarkEnd w:id="58"/>
      <w:r w:rsidRPr="00027AA8">
        <w:t>.</w:t>
      </w:r>
      <w:r w:rsidRPr="00027AA8">
        <w:rPr>
          <w:b w:val="0"/>
        </w:rPr>
        <w:t xml:space="preserve"> Calidad de los materiales.</w:t>
      </w:r>
      <w:bookmarkEnd w:id="5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135F" w:rsidRPr="00027AA8" w14:paraId="61ED38B5" w14:textId="77777777" w:rsidTr="00A52F3C">
        <w:tc>
          <w:tcPr>
            <w:tcW w:w="4675" w:type="dxa"/>
          </w:tcPr>
          <w:p w14:paraId="6D33C91A" w14:textId="0DBAAD25" w:rsidR="00EF135F" w:rsidRPr="00027AA8" w:rsidRDefault="00EF135F" w:rsidP="00A52F3C">
            <w:commentRangeStart w:id="63"/>
            <w:r w:rsidRPr="00027AA8">
              <w:t>Concreto de las vigas y la losa</w:t>
            </w:r>
            <w:r w:rsidR="00A01C3C" w:rsidRPr="00027AA8">
              <w:t xml:space="preserve">, </w:t>
            </w:r>
            <m:oMath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c</m:t>
                  </m:r>
                </m:sub>
                <m:sup>
                  <m:r>
                    <w:rPr>
                      <w:rFonts w:ascii="Cambria Math" w:eastAsia="Calibri" w:hAnsi="Cambria Math" w:cs="Times New Roman"/>
                    </w:rPr>
                    <m:t>'</m:t>
                  </m:r>
                </m:sup>
              </m:sSubSup>
            </m:oMath>
          </w:p>
        </w:tc>
        <w:tc>
          <w:tcPr>
            <w:tcW w:w="4675" w:type="dxa"/>
          </w:tcPr>
          <w:p w14:paraId="76B6E7F2" w14:textId="15AC4207" w:rsidR="00EF135F" w:rsidRPr="00027AA8" w:rsidRDefault="00D92D61" w:rsidP="00A52F3C">
            <w:proofErr w:type="gramStart"/>
            <w:r w:rsidRPr="00027AA8">
              <w:t>{{ “</w:t>
            </w:r>
            <w:proofErr w:type="gramEnd"/>
            <w:r w:rsidRPr="00027AA8">
              <w:t>{:</w:t>
            </w:r>
            <w:r w:rsidR="00ED6171" w:rsidRPr="00027AA8">
              <w:t>.0f</w:t>
            </w:r>
            <w:r w:rsidRPr="00027AA8">
              <w:t>}”.</w:t>
            </w:r>
            <w:proofErr w:type="spellStart"/>
            <w:r w:rsidRPr="00027AA8">
              <w:t>format</w:t>
            </w:r>
            <w:proofErr w:type="spellEnd"/>
            <w:r w:rsidRPr="00027AA8">
              <w:t>(</w:t>
            </w:r>
            <w:proofErr w:type="spellStart"/>
            <w:r w:rsidRPr="00027AA8">
              <w:t>fc</w:t>
            </w:r>
            <w:proofErr w:type="spellEnd"/>
            <w:r w:rsidR="00F676CB" w:rsidRPr="00027AA8">
              <w:t>/1000</w:t>
            </w:r>
            <w:r w:rsidRPr="00027AA8">
              <w:t>) }}</w:t>
            </w:r>
            <w:r w:rsidR="00EF135F" w:rsidRPr="00027AA8">
              <w:t xml:space="preserve"> MPa</w:t>
            </w:r>
          </w:p>
        </w:tc>
      </w:tr>
      <w:tr w:rsidR="00D92D61" w:rsidRPr="00027AA8" w14:paraId="27A158DB" w14:textId="77777777" w:rsidTr="00A52F3C">
        <w:tc>
          <w:tcPr>
            <w:tcW w:w="4675" w:type="dxa"/>
          </w:tcPr>
          <w:p w14:paraId="1764D7A1" w14:textId="770545ED" w:rsidR="00D92D61" w:rsidRPr="00027AA8" w:rsidRDefault="00D92D61" w:rsidP="00D92D61">
            <w:r w:rsidRPr="00027AA8">
              <w:t>Acero de refuerzo</w:t>
            </w:r>
            <w:r w:rsidR="00A01C3C" w:rsidRPr="00027AA8">
              <w:t xml:space="preserve">,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y</m:t>
                  </m:r>
                </m:sub>
              </m:sSub>
            </m:oMath>
          </w:p>
        </w:tc>
        <w:tc>
          <w:tcPr>
            <w:tcW w:w="4675" w:type="dxa"/>
          </w:tcPr>
          <w:p w14:paraId="12B0E72D" w14:textId="0C5DD24F" w:rsidR="00D92D61" w:rsidRPr="00027AA8" w:rsidRDefault="00D92D61" w:rsidP="00D92D61">
            <w:proofErr w:type="gramStart"/>
            <w:r w:rsidRPr="00027AA8">
              <w:t>{{ “</w:t>
            </w:r>
            <w:proofErr w:type="gramEnd"/>
            <w:r w:rsidRPr="00027AA8">
              <w:t>{:.</w:t>
            </w:r>
            <w:r w:rsidR="00ED6171" w:rsidRPr="00027AA8">
              <w:t>0</w:t>
            </w:r>
            <w:r w:rsidRPr="00027AA8">
              <w:t>f}”.</w:t>
            </w:r>
            <w:proofErr w:type="spellStart"/>
            <w:r w:rsidRPr="00027AA8">
              <w:t>format</w:t>
            </w:r>
            <w:proofErr w:type="spellEnd"/>
            <w:r w:rsidRPr="00027AA8">
              <w:t>(</w:t>
            </w:r>
            <w:proofErr w:type="spellStart"/>
            <w:r w:rsidRPr="00027AA8">
              <w:t>fy</w:t>
            </w:r>
            <w:proofErr w:type="spellEnd"/>
            <w:r w:rsidR="00F676CB" w:rsidRPr="00027AA8">
              <w:t>/1000</w:t>
            </w:r>
            <w:r w:rsidRPr="00027AA8">
              <w:t>) }} MPa</w:t>
            </w:r>
          </w:p>
        </w:tc>
      </w:tr>
      <w:tr w:rsidR="00ED6171" w:rsidRPr="00027AA8" w14:paraId="2FCEE5B2" w14:textId="77777777" w:rsidTr="00A52F3C">
        <w:tc>
          <w:tcPr>
            <w:tcW w:w="4675" w:type="dxa"/>
          </w:tcPr>
          <w:p w14:paraId="776F1F54" w14:textId="36914098" w:rsidR="00ED6171" w:rsidRPr="00027AA8" w:rsidRDefault="00A01C3C" w:rsidP="00D92D61">
            <w:r w:rsidRPr="00027AA8">
              <w:t>Módulo</w:t>
            </w:r>
            <w:r w:rsidR="00ED6171" w:rsidRPr="00027AA8">
              <w:t xml:space="preserve"> de elasticidad del concreto</w:t>
            </w:r>
          </w:p>
        </w:tc>
        <w:tc>
          <w:tcPr>
            <w:tcW w:w="4675" w:type="dxa"/>
          </w:tcPr>
          <w:p w14:paraId="7D11D2BF" w14:textId="26DAE468" w:rsidR="00ED6171" w:rsidRPr="00027AA8" w:rsidRDefault="00ED6171" w:rsidP="00D92D61">
            <w:proofErr w:type="gramStart"/>
            <w:r w:rsidRPr="00027AA8">
              <w:t>{{ “</w:t>
            </w:r>
            <w:proofErr w:type="gramEnd"/>
            <w:r w:rsidRPr="00027AA8">
              <w:t>{:.0f}”.</w:t>
            </w:r>
            <w:proofErr w:type="spellStart"/>
            <w:r w:rsidRPr="00027AA8">
              <w:t>format</w:t>
            </w:r>
            <w:proofErr w:type="spellEnd"/>
            <w:r w:rsidRPr="00027AA8">
              <w:t>(</w:t>
            </w:r>
            <w:proofErr w:type="spellStart"/>
            <w:r w:rsidRPr="00027AA8">
              <w:t>fy</w:t>
            </w:r>
            <w:proofErr w:type="spellEnd"/>
            <w:r w:rsidRPr="00027AA8">
              <w:t>) }} MPa</w:t>
            </w:r>
            <w:commentRangeEnd w:id="63"/>
            <w:r w:rsidR="00A60541">
              <w:rPr>
                <w:rStyle w:val="CommentReference"/>
              </w:rPr>
              <w:commentReference w:id="63"/>
            </w:r>
          </w:p>
        </w:tc>
      </w:tr>
    </w:tbl>
    <w:p w14:paraId="1FEFDBFA" w14:textId="4BDB9F3D" w:rsidR="005F5814" w:rsidRPr="00027AA8" w:rsidDel="00A1794A" w:rsidRDefault="005F5814" w:rsidP="00EF135F">
      <w:pPr>
        <w:rPr>
          <w:del w:id="64" w:author="rvcristiand" w:date="2021-09-14T10:01:00Z"/>
        </w:rPr>
      </w:pPr>
    </w:p>
    <w:p w14:paraId="5B180F2E" w14:textId="04D53DE6" w:rsidR="00FF2812" w:rsidRPr="00027AA8" w:rsidRDefault="00FF2812" w:rsidP="009261B3">
      <w:pPr>
        <w:pStyle w:val="Heading2"/>
      </w:pPr>
      <w:r w:rsidRPr="00027AA8">
        <w:t>Características del proyecto</w:t>
      </w:r>
      <w:del w:id="65" w:author="rvcristiand" w:date="2021-09-14T10:01:00Z">
        <w:r w:rsidR="00537FDD" w:rsidRPr="00027AA8" w:rsidDel="00A1794A">
          <w:delText>1</w:delText>
        </w:r>
      </w:del>
    </w:p>
    <w:p w14:paraId="03B44ECA" w14:textId="2CD00B40" w:rsidR="00537FDD" w:rsidRPr="00027AA8" w:rsidRDefault="00537FDD" w:rsidP="00537FDD">
      <w:r w:rsidRPr="00027AA8">
        <w:t xml:space="preserve">En la </w:t>
      </w:r>
      <w:r w:rsidRPr="00027AA8">
        <w:fldChar w:fldCharType="begin"/>
      </w:r>
      <w:r w:rsidRPr="00027AA8">
        <w:instrText xml:space="preserve"> REF _Ref73098322 \h </w:instrText>
      </w:r>
      <w:r w:rsidRPr="00027AA8">
        <w:fldChar w:fldCharType="separate"/>
      </w:r>
      <w:ins w:id="66" w:author="rvcristiand" w:date="2021-09-14T11:07:00Z">
        <w:r w:rsidR="00AE3F7F" w:rsidRPr="00027AA8">
          <w:t xml:space="preserve">Tabla </w:t>
        </w:r>
        <w:r w:rsidR="00AE3F7F">
          <w:rPr>
            <w:noProof/>
          </w:rPr>
          <w:t>2</w:t>
        </w:r>
      </w:ins>
      <w:del w:id="67" w:author="rvcristiand" w:date="2021-09-14T09:45:00Z">
        <w:r w:rsidR="00D33D1A" w:rsidRPr="00027AA8" w:rsidDel="00336559">
          <w:delText xml:space="preserve">Tabla </w:delText>
        </w:r>
        <w:r w:rsidR="00D33D1A" w:rsidRPr="00027AA8" w:rsidDel="00336559">
          <w:rPr>
            <w:noProof/>
          </w:rPr>
          <w:delText>0</w:delText>
        </w:r>
        <w:r w:rsidR="00D33D1A" w:rsidRPr="00027AA8" w:rsidDel="00336559">
          <w:noBreakHyphen/>
        </w:r>
        <w:r w:rsidR="00D33D1A" w:rsidRPr="00027AA8" w:rsidDel="00336559">
          <w:rPr>
            <w:noProof/>
          </w:rPr>
          <w:delText>2</w:delText>
        </w:r>
      </w:del>
      <w:r w:rsidRPr="00027AA8">
        <w:fldChar w:fldCharType="end"/>
      </w:r>
      <w:r w:rsidRPr="00027AA8">
        <w:t xml:space="preserve"> se presentan las características a tener en cuenta para realizar el diseño.</w:t>
      </w:r>
    </w:p>
    <w:p w14:paraId="2B0E42BB" w14:textId="46CA8939" w:rsidR="00537FDD" w:rsidRPr="00027AA8" w:rsidRDefault="00537FDD" w:rsidP="00537FDD">
      <w:pPr>
        <w:pStyle w:val="Caption"/>
        <w:rPr>
          <w:b w:val="0"/>
        </w:rPr>
      </w:pPr>
      <w:bookmarkStart w:id="68" w:name="_Toc73098606"/>
      <w:bookmarkStart w:id="69" w:name="_Ref73098322"/>
      <w:r w:rsidRPr="00027AA8">
        <w:t xml:space="preserve">Tabla </w:t>
      </w:r>
      <w:del w:id="70" w:author="rvcristiand" w:date="2021-09-14T10:00:00Z">
        <w:r w:rsidRPr="00027AA8" w:rsidDel="00A1794A">
          <w:fldChar w:fldCharType="begin"/>
        </w:r>
        <w:r w:rsidRPr="00027AA8" w:rsidDel="00A1794A">
          <w:delInstrText xml:space="preserve"> STYLEREF 1 \s </w:delInstrText>
        </w:r>
        <w:r w:rsidRPr="00027AA8" w:rsidDel="00A1794A">
          <w:fldChar w:fldCharType="separate"/>
        </w:r>
        <w:r w:rsidR="00A60541" w:rsidDel="00A1794A">
          <w:rPr>
            <w:noProof/>
          </w:rPr>
          <w:delText>0</w:delText>
        </w:r>
        <w:r w:rsidRPr="00027AA8" w:rsidDel="00A1794A">
          <w:fldChar w:fldCharType="end"/>
        </w:r>
        <w:r w:rsidRPr="00027AA8" w:rsidDel="00A1794A">
          <w:noBreakHyphen/>
        </w:r>
      </w:del>
      <w:r w:rsidRPr="00027AA8">
        <w:fldChar w:fldCharType="begin"/>
      </w:r>
      <w:r w:rsidRPr="00027AA8">
        <w:instrText xml:space="preserve"> SEQ Tabla \* ARABIC</w:instrText>
      </w:r>
      <w:del w:id="71" w:author="rvcristiand" w:date="2021-09-14T10:00:00Z">
        <w:r w:rsidRPr="00027AA8" w:rsidDel="00A1794A">
          <w:delInstrText xml:space="preserve"> \s 1</w:delInstrText>
        </w:r>
      </w:del>
      <w:r w:rsidRPr="00027AA8">
        <w:instrText xml:space="preserve"> </w:instrText>
      </w:r>
      <w:r w:rsidRPr="00027AA8">
        <w:fldChar w:fldCharType="separate"/>
      </w:r>
      <w:ins w:id="72" w:author="rvcristiand" w:date="2021-09-14T11:07:00Z">
        <w:r w:rsidR="00AE3F7F">
          <w:rPr>
            <w:noProof/>
          </w:rPr>
          <w:t>2</w:t>
        </w:r>
      </w:ins>
      <w:del w:id="73" w:author="rvcristiand" w:date="2021-09-14T09:46:00Z">
        <w:r w:rsidR="00336559" w:rsidDel="00336559">
          <w:rPr>
            <w:noProof/>
          </w:rPr>
          <w:delText>2</w:delText>
        </w:r>
      </w:del>
      <w:r w:rsidRPr="00027AA8">
        <w:fldChar w:fldCharType="end"/>
      </w:r>
      <w:bookmarkEnd w:id="69"/>
      <w:r w:rsidRPr="00027AA8">
        <w:t xml:space="preserve">. </w:t>
      </w:r>
      <w:r w:rsidR="00A632D6" w:rsidRPr="00027AA8">
        <w:t xml:space="preserve">Características </w:t>
      </w:r>
      <w:r w:rsidR="00975CAD" w:rsidRPr="00027AA8">
        <w:t>básicas</w:t>
      </w:r>
      <w:r w:rsidR="00A632D6" w:rsidRPr="00027AA8">
        <w:t xml:space="preserve"> del proyecto</w:t>
      </w:r>
      <w:r w:rsidRPr="00027AA8">
        <w:rPr>
          <w:b w:val="0"/>
        </w:rPr>
        <w:t>.</w:t>
      </w:r>
      <w:bookmarkEnd w:id="6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2278"/>
        <w:gridCol w:w="3117"/>
      </w:tblGrid>
      <w:tr w:rsidR="009F7C4C" w:rsidRPr="00027AA8" w14:paraId="34EC6E09" w14:textId="77777777" w:rsidTr="00204B3C">
        <w:tc>
          <w:tcPr>
            <w:tcW w:w="3955" w:type="dxa"/>
          </w:tcPr>
          <w:p w14:paraId="5D22C89D" w14:textId="524A2121" w:rsidR="00537FDD" w:rsidRPr="00027AA8" w:rsidRDefault="00537FDD" w:rsidP="00A52F3C">
            <w:r w:rsidRPr="00027AA8">
              <w:t>Sección transversal</w:t>
            </w:r>
          </w:p>
        </w:tc>
        <w:tc>
          <w:tcPr>
            <w:tcW w:w="2278" w:type="dxa"/>
          </w:tcPr>
          <w:p w14:paraId="1A771038" w14:textId="6DDE6E14" w:rsidR="00537FDD" w:rsidRPr="00027AA8" w:rsidRDefault="00537FDD" w:rsidP="00A52F3C">
            <w:proofErr w:type="gramStart"/>
            <w:r w:rsidRPr="00027AA8">
              <w:t xml:space="preserve">{{ </w:t>
            </w:r>
            <w:proofErr w:type="spellStart"/>
            <w:r w:rsidRPr="00027AA8">
              <w:t>tiposeccion</w:t>
            </w:r>
            <w:proofErr w:type="spellEnd"/>
            <w:proofErr w:type="gramEnd"/>
            <w:r w:rsidRPr="00027AA8">
              <w:t xml:space="preserve"> }}</w:t>
            </w:r>
          </w:p>
        </w:tc>
        <w:tc>
          <w:tcPr>
            <w:tcW w:w="3117" w:type="dxa"/>
          </w:tcPr>
          <w:p w14:paraId="64B5FE5F" w14:textId="1B19964F" w:rsidR="00537FDD" w:rsidRPr="00027AA8" w:rsidRDefault="00537FDD" w:rsidP="00A52F3C">
            <w:r w:rsidRPr="00027AA8">
              <w:t xml:space="preserve">Según </w:t>
            </w:r>
            <w:r w:rsidR="009F7C4C" w:rsidRPr="00027AA8">
              <w:t xml:space="preserve">Tabla </w:t>
            </w:r>
            <w:r w:rsidRPr="00027AA8">
              <w:t>4.6.6.2.2-1</w:t>
            </w:r>
          </w:p>
        </w:tc>
      </w:tr>
      <w:tr w:rsidR="009F7C4C" w:rsidRPr="00027AA8" w14:paraId="32FD5521" w14:textId="77777777" w:rsidTr="00204B3C">
        <w:tc>
          <w:tcPr>
            <w:tcW w:w="3955" w:type="dxa"/>
          </w:tcPr>
          <w:p w14:paraId="6D461BD8" w14:textId="059C8F6A" w:rsidR="00537FDD" w:rsidRPr="00027AA8" w:rsidRDefault="00537FDD" w:rsidP="00A52F3C">
            <w:commentRangeStart w:id="74"/>
            <w:r w:rsidRPr="00027AA8">
              <w:t>Factores de resistencia</w:t>
            </w:r>
            <w:commentRangeEnd w:id="74"/>
            <w:r w:rsidR="009D7C19">
              <w:rPr>
                <w:rStyle w:val="CommentReference"/>
              </w:rPr>
              <w:commentReference w:id="74"/>
            </w:r>
          </w:p>
        </w:tc>
        <w:tc>
          <w:tcPr>
            <w:tcW w:w="2278" w:type="dxa"/>
          </w:tcPr>
          <w:p w14:paraId="35A71FBC" w14:textId="59ED9287" w:rsidR="00537FDD" w:rsidRPr="00027AA8" w:rsidRDefault="00537FDD" w:rsidP="00A52F3C"/>
        </w:tc>
        <w:tc>
          <w:tcPr>
            <w:tcW w:w="3117" w:type="dxa"/>
          </w:tcPr>
          <w:p w14:paraId="67794949" w14:textId="33F31400" w:rsidR="00537FDD" w:rsidRPr="00027AA8" w:rsidRDefault="009F7C4C" w:rsidP="00A52F3C">
            <w:r w:rsidRPr="00027AA8">
              <w:t>Según 5.5.4.2.1</w:t>
            </w:r>
          </w:p>
        </w:tc>
      </w:tr>
      <w:tr w:rsidR="009F7C4C" w:rsidRPr="00027AA8" w14:paraId="63F0E438" w14:textId="77777777" w:rsidTr="00204B3C">
        <w:tc>
          <w:tcPr>
            <w:tcW w:w="3955" w:type="dxa"/>
          </w:tcPr>
          <w:p w14:paraId="3BB7A423" w14:textId="19AF4C71" w:rsidR="00537FDD" w:rsidRPr="00027AA8" w:rsidRDefault="009F7C4C" w:rsidP="00A52F3C">
            <w:r w:rsidRPr="00027AA8">
              <w:t>Factores de modificación de carga</w:t>
            </w:r>
          </w:p>
        </w:tc>
        <w:tc>
          <w:tcPr>
            <w:tcW w:w="2278" w:type="dxa"/>
          </w:tcPr>
          <w:p w14:paraId="0F20A1B1" w14:textId="423DDE31" w:rsidR="00537FDD" w:rsidRPr="00027AA8" w:rsidRDefault="006C6E60" w:rsidP="00A52F3C">
            <w:proofErr w:type="gramStart"/>
            <w:r w:rsidRPr="00027AA8">
              <w:t xml:space="preserve">{{ </w:t>
            </w:r>
            <w:proofErr w:type="spellStart"/>
            <w:r w:rsidRPr="00027AA8">
              <w:t>factormodcarga</w:t>
            </w:r>
            <w:proofErr w:type="spellEnd"/>
            <w:proofErr w:type="gramEnd"/>
            <w:r w:rsidRPr="00027AA8">
              <w:t xml:space="preserve"> }}</w:t>
            </w:r>
          </w:p>
        </w:tc>
        <w:tc>
          <w:tcPr>
            <w:tcW w:w="3117" w:type="dxa"/>
          </w:tcPr>
          <w:p w14:paraId="71E7C802" w14:textId="510F4622" w:rsidR="00537FDD" w:rsidRPr="00027AA8" w:rsidRDefault="00537FDD" w:rsidP="00A52F3C">
            <w:r w:rsidRPr="00027AA8">
              <w:t xml:space="preserve">Según </w:t>
            </w:r>
            <w:r w:rsidR="009F7C4C" w:rsidRPr="00027AA8">
              <w:t>Tabla 1</w:t>
            </w:r>
            <w:r w:rsidR="006C6E60" w:rsidRPr="00027AA8">
              <w:t>.3.2</w:t>
            </w:r>
          </w:p>
        </w:tc>
      </w:tr>
      <w:tr w:rsidR="009F7C4C" w:rsidRPr="00027AA8" w14:paraId="1B2601D9" w14:textId="77777777" w:rsidTr="00204B3C">
        <w:tc>
          <w:tcPr>
            <w:tcW w:w="3955" w:type="dxa"/>
          </w:tcPr>
          <w:p w14:paraId="3FF2DDA8" w14:textId="50C803CA" w:rsidR="009F7C4C" w:rsidRPr="00027AA8" w:rsidRDefault="009F7C4C" w:rsidP="00A52F3C">
            <w:r w:rsidRPr="00027AA8">
              <w:lastRenderedPageBreak/>
              <w:t xml:space="preserve">Luz de </w:t>
            </w:r>
            <w:r w:rsidR="005F1DAF" w:rsidRPr="00027AA8">
              <w:t>cálculo, L</w:t>
            </w:r>
          </w:p>
        </w:tc>
        <w:tc>
          <w:tcPr>
            <w:tcW w:w="2278" w:type="dxa"/>
          </w:tcPr>
          <w:p w14:paraId="632E5DA8" w14:textId="51626CA6" w:rsidR="009F7C4C" w:rsidRPr="00027AA8" w:rsidRDefault="009F7C4C" w:rsidP="00A52F3C">
            <w:proofErr w:type="gramStart"/>
            <w:r w:rsidRPr="00027AA8">
              <w:t xml:space="preserve">{{ </w:t>
            </w:r>
            <w:r w:rsidR="006C6E60" w:rsidRPr="00027AA8">
              <w:t>L</w:t>
            </w:r>
            <w:proofErr w:type="gramEnd"/>
            <w:r w:rsidRPr="00027AA8">
              <w:t xml:space="preserve"> }}</w:t>
            </w:r>
            <w:r w:rsidR="00975CAD" w:rsidRPr="00027AA8">
              <w:t xml:space="preserve"> </w:t>
            </w:r>
            <w:r w:rsidRPr="00027AA8">
              <w:t>m</w:t>
            </w:r>
          </w:p>
        </w:tc>
        <w:tc>
          <w:tcPr>
            <w:tcW w:w="3117" w:type="dxa"/>
          </w:tcPr>
          <w:p w14:paraId="04CBD7E4" w14:textId="1A4190E5" w:rsidR="009F7C4C" w:rsidRPr="00027AA8" w:rsidRDefault="006C6E60" w:rsidP="00A52F3C">
            <w:r w:rsidRPr="00027AA8">
              <w:t>Según Tabla C.4.6.2.2.1-1</w:t>
            </w:r>
          </w:p>
        </w:tc>
      </w:tr>
    </w:tbl>
    <w:p w14:paraId="03E2EB48" w14:textId="3A051F0B" w:rsidR="00537FDD" w:rsidRPr="00027AA8" w:rsidDel="00A1794A" w:rsidRDefault="00A1794A" w:rsidP="00537FDD">
      <w:pPr>
        <w:rPr>
          <w:del w:id="75" w:author="rvcristiand" w:date="2021-09-14T10:01:00Z"/>
        </w:rPr>
      </w:pPr>
      <w:ins w:id="76" w:author="rvcristiand" w:date="2021-09-14T10:02:00Z">
        <w:r>
          <w:t xml:space="preserve">En la </w:t>
        </w:r>
        <w:r>
          <w:fldChar w:fldCharType="begin"/>
        </w:r>
        <w:r>
          <w:instrText xml:space="preserve"> REF _Ref526835181 \h </w:instrText>
        </w:r>
      </w:ins>
      <w:r>
        <w:fldChar w:fldCharType="separate"/>
      </w:r>
      <w:ins w:id="77" w:author="rvcristiand" w:date="2021-09-14T11:07:00Z">
        <w:r w:rsidR="00AE3F7F" w:rsidRPr="00027AA8">
          <w:t xml:space="preserve">Tabla </w:t>
        </w:r>
        <w:r w:rsidR="00AE3F7F">
          <w:rPr>
            <w:noProof/>
          </w:rPr>
          <w:t>3</w:t>
        </w:r>
      </w:ins>
      <w:ins w:id="78" w:author="rvcristiand" w:date="2021-09-14T10:02:00Z">
        <w:r>
          <w:fldChar w:fldCharType="end"/>
        </w:r>
        <w:r>
          <w:t xml:space="preserve"> se presenta</w:t>
        </w:r>
      </w:ins>
      <w:ins w:id="79" w:author="rvcristiand" w:date="2021-09-14T10:03:00Z">
        <w:r>
          <w:t xml:space="preserve">n </w:t>
        </w:r>
      </w:ins>
    </w:p>
    <w:p w14:paraId="7FB1169B" w14:textId="476454D8" w:rsidR="009F7C4C" w:rsidRPr="00027AA8" w:rsidRDefault="00B47670" w:rsidP="00537FDD">
      <w:del w:id="80" w:author="rvcristiand" w:date="2021-09-14T10:03:00Z">
        <w:r w:rsidRPr="00027AA8" w:rsidDel="00A1794A">
          <w:delText>L</w:delText>
        </w:r>
      </w:del>
      <w:ins w:id="81" w:author="rvcristiand" w:date="2021-09-14T10:03:00Z">
        <w:r w:rsidR="00A1794A">
          <w:t>l</w:t>
        </w:r>
      </w:ins>
      <w:r w:rsidRPr="00027AA8">
        <w:t>os estados limites empleados para el diseño</w:t>
      </w:r>
      <w:del w:id="82" w:author="rvcristiand" w:date="2021-09-14T10:03:00Z">
        <w:r w:rsidRPr="00027AA8" w:rsidDel="00A1794A">
          <w:delText xml:space="preserve"> se presentan en la </w:delText>
        </w:r>
        <w:r w:rsidRPr="00027AA8" w:rsidDel="00A1794A">
          <w:fldChar w:fldCharType="begin"/>
        </w:r>
        <w:r w:rsidRPr="00027AA8" w:rsidDel="00A1794A">
          <w:delInstrText xml:space="preserve"> REF _Ref526835181 \h </w:delInstrText>
        </w:r>
        <w:r w:rsidRPr="00027AA8" w:rsidDel="00A1794A">
          <w:fldChar w:fldCharType="separate"/>
        </w:r>
      </w:del>
      <w:del w:id="83" w:author="rvcristiand" w:date="2021-09-14T09:45:00Z">
        <w:r w:rsidR="00D33D1A" w:rsidRPr="00027AA8" w:rsidDel="00336559">
          <w:delText xml:space="preserve">Tabla </w:delText>
        </w:r>
        <w:r w:rsidR="00D33D1A" w:rsidRPr="00027AA8" w:rsidDel="00336559">
          <w:rPr>
            <w:noProof/>
          </w:rPr>
          <w:delText>0</w:delText>
        </w:r>
        <w:r w:rsidR="00D33D1A" w:rsidRPr="00027AA8" w:rsidDel="00336559">
          <w:noBreakHyphen/>
        </w:r>
        <w:r w:rsidR="00D33D1A" w:rsidRPr="00027AA8" w:rsidDel="00336559">
          <w:rPr>
            <w:noProof/>
          </w:rPr>
          <w:delText>3</w:delText>
        </w:r>
      </w:del>
      <w:del w:id="84" w:author="rvcristiand" w:date="2021-09-14T10:03:00Z">
        <w:r w:rsidRPr="00027AA8" w:rsidDel="00A1794A">
          <w:fldChar w:fldCharType="end"/>
        </w:r>
      </w:del>
      <w:r w:rsidR="00A632D6" w:rsidRPr="00027AA8">
        <w:t>.</w:t>
      </w:r>
    </w:p>
    <w:p w14:paraId="3B716DCC" w14:textId="6852AA87" w:rsidR="00B47670" w:rsidRPr="00027AA8" w:rsidRDefault="00B47670" w:rsidP="00B47670">
      <w:pPr>
        <w:pStyle w:val="Caption"/>
        <w:rPr>
          <w:b w:val="0"/>
        </w:rPr>
      </w:pPr>
      <w:bookmarkStart w:id="85" w:name="_Toc73098607"/>
      <w:bookmarkStart w:id="86" w:name="_Ref526835181"/>
      <w:r w:rsidRPr="00027AA8">
        <w:t xml:space="preserve">Tabla </w:t>
      </w:r>
      <w:del w:id="87" w:author="rvcristiand" w:date="2021-09-14T10:02:00Z">
        <w:r w:rsidRPr="00027AA8" w:rsidDel="00A1794A">
          <w:fldChar w:fldCharType="begin"/>
        </w:r>
        <w:r w:rsidRPr="00027AA8" w:rsidDel="00A1794A">
          <w:delInstrText xml:space="preserve"> STYLEREF 1 \s </w:delInstrText>
        </w:r>
        <w:r w:rsidRPr="00027AA8" w:rsidDel="00A1794A">
          <w:fldChar w:fldCharType="separate"/>
        </w:r>
        <w:r w:rsidR="00A1794A" w:rsidDel="00A1794A">
          <w:rPr>
            <w:noProof/>
          </w:rPr>
          <w:delText>0</w:delText>
        </w:r>
        <w:r w:rsidRPr="00027AA8" w:rsidDel="00A1794A">
          <w:fldChar w:fldCharType="end"/>
        </w:r>
        <w:r w:rsidRPr="00027AA8" w:rsidDel="00A1794A">
          <w:noBreakHyphen/>
        </w:r>
      </w:del>
      <w:r w:rsidRPr="00027AA8">
        <w:fldChar w:fldCharType="begin"/>
      </w:r>
      <w:r w:rsidRPr="00027AA8">
        <w:instrText xml:space="preserve"> SEQ Tabla \* ARABIC </w:instrText>
      </w:r>
      <w:del w:id="88" w:author="rvcristiand" w:date="2021-09-14T10:02:00Z">
        <w:r w:rsidRPr="00027AA8" w:rsidDel="00A1794A">
          <w:delInstrText xml:space="preserve">\s 1 </w:delInstrText>
        </w:r>
      </w:del>
      <w:r w:rsidRPr="00027AA8">
        <w:fldChar w:fldCharType="separate"/>
      </w:r>
      <w:ins w:id="89" w:author="rvcristiand" w:date="2021-09-14T11:07:00Z">
        <w:r w:rsidR="00AE3F7F">
          <w:rPr>
            <w:noProof/>
          </w:rPr>
          <w:t>3</w:t>
        </w:r>
      </w:ins>
      <w:del w:id="90" w:author="rvcristiand" w:date="2021-09-14T09:46:00Z">
        <w:r w:rsidR="00336559" w:rsidDel="00336559">
          <w:rPr>
            <w:noProof/>
          </w:rPr>
          <w:delText>3</w:delText>
        </w:r>
      </w:del>
      <w:r w:rsidRPr="00027AA8">
        <w:fldChar w:fldCharType="end"/>
      </w:r>
      <w:bookmarkEnd w:id="86"/>
      <w:r w:rsidRPr="00027AA8">
        <w:t>.</w:t>
      </w:r>
      <w:r w:rsidRPr="00027AA8">
        <w:rPr>
          <w:b w:val="0"/>
        </w:rPr>
        <w:t xml:space="preserve"> Estados límites considerados en el diseño.</w:t>
      </w:r>
      <w:bookmarkEnd w:id="85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875"/>
        <w:gridCol w:w="4320"/>
        <w:gridCol w:w="2160"/>
      </w:tblGrid>
      <w:tr w:rsidR="00B47670" w:rsidRPr="00027AA8" w14:paraId="7194E97C" w14:textId="77777777" w:rsidTr="00204B3C">
        <w:tc>
          <w:tcPr>
            <w:tcW w:w="2875" w:type="dxa"/>
          </w:tcPr>
          <w:p w14:paraId="098E094C" w14:textId="0E3F404A" w:rsidR="00B47670" w:rsidRPr="00027AA8" w:rsidRDefault="00B47670" w:rsidP="00A52F3C">
            <w:commentRangeStart w:id="91"/>
            <w:r w:rsidRPr="00027AA8">
              <w:t xml:space="preserve">Estado </w:t>
            </w:r>
            <w:r w:rsidR="00204B3C" w:rsidRPr="00027AA8">
              <w:t>límite</w:t>
            </w:r>
            <w:r w:rsidRPr="00027AA8">
              <w:t xml:space="preserve"> de resistencia I</w:t>
            </w:r>
          </w:p>
        </w:tc>
        <w:tc>
          <w:tcPr>
            <w:tcW w:w="4320" w:type="dxa"/>
          </w:tcPr>
          <w:p w14:paraId="57A9BC06" w14:textId="26DE5FC0" w:rsidR="00B47670" w:rsidRPr="00A1794A" w:rsidRDefault="00204B3C" w:rsidP="00A52F3C">
            <w:pPr>
              <w:rPr>
                <w:ins w:id="92" w:author="rvcristiand" w:date="2021-09-14T10:05:00Z"/>
                <w:rFonts w:eastAsiaTheme="minorEastAsia"/>
                <w:rPrChange w:id="93" w:author="rvcristiand" w:date="2021-09-14T10:05:00Z">
                  <w:rPr>
                    <w:ins w:id="94" w:author="rvcristiand" w:date="2021-09-14T10:05:00Z"/>
                    <w:rFonts w:ascii="Cambria Math" w:hAnsi="Cambria Math"/>
                    <w:i/>
                  </w:rPr>
                </w:rPrChange>
              </w:rPr>
            </w:pPr>
            <m:oMathPara>
              <m:oMath>
                <m:r>
                  <w:rPr>
                    <w:rFonts w:ascii="Cambria Math" w:hAnsi="Cambria Math"/>
                  </w:rPr>
                  <m:t>U=1</m:t>
                </m:r>
                <m:d>
                  <m:dPr>
                    <m:begChr m:val="["/>
                    <m:endChr m:val="]"/>
                    <m:ctrlPr>
                      <w:ins w:id="95" w:author="rvcristiand" w:date="2021-09-14T10:04:00Z">
                        <w:rPr>
                          <w:rFonts w:ascii="Cambria Math" w:hAnsi="Cambria Math"/>
                          <w:i/>
                        </w:rPr>
                      </w:ins>
                    </m:ctrlPr>
                  </m:dPr>
                  <m:e>
                    <m:r>
                      <w:ins w:id="96" w:author="rvcristiand" w:date="2021-09-14T10:04:00Z">
                        <w:rPr>
                          <w:rFonts w:ascii="Cambria Math" w:hAnsi="Cambria Math"/>
                        </w:rPr>
                        <m:t>1,25DC+1,50DW+1,7</m:t>
                      </w:ins>
                    </m:r>
                    <m:r>
                      <w:ins w:id="97" w:author="rvcristiand" w:date="2021-09-14T10:07:00Z">
                        <w:rPr>
                          <w:rFonts w:ascii="Cambria Math" w:hAnsi="Cambria Math"/>
                        </w:rPr>
                        <m:t>5</m:t>
                      </w:ins>
                    </m:r>
                    <m:d>
                      <m:dPr>
                        <m:ctrlPr>
                          <w:ins w:id="98" w:author="rvcristiand" w:date="2021-09-14T10:04:00Z">
                            <w:rPr>
                              <w:rFonts w:ascii="Cambria Math" w:hAnsi="Cambria Math"/>
                              <w:i/>
                            </w:rPr>
                          </w:ins>
                        </m:ctrlPr>
                      </m:dPr>
                      <m:e>
                        <m:r>
                          <w:ins w:id="99" w:author="rvcristiand" w:date="2021-09-14T10:04:00Z">
                            <w:rPr>
                              <w:rFonts w:ascii="Cambria Math" w:hAnsi="Cambria Math"/>
                            </w:rPr>
                            <m:t>LL+IM</m:t>
                          </w:ins>
                        </m:r>
                      </m:e>
                    </m:d>
                  </m:e>
                </m:d>
                <m:d>
                  <m:dPr>
                    <m:begChr m:val="["/>
                    <m:endChr m:val="]"/>
                    <m:ctrlPr>
                      <w:del w:id="100" w:author="rvcristiand" w:date="2021-09-14T10:04:00Z">
                        <w:rPr>
                          <w:rFonts w:ascii="Cambria Math" w:hAnsi="Cambria Math"/>
                          <w:i/>
                        </w:rPr>
                      </w:del>
                    </m:ctrlPr>
                  </m:dPr>
                  <m:e>
                    <m:r>
                      <w:del w:id="101" w:author="rvcristiand" w:date="2021-09-14T10:04:00Z">
                        <w:rPr>
                          <w:rFonts w:ascii="Cambria Math" w:hAnsi="Cambria Math"/>
                        </w:rPr>
                        <m:t>1,25</m:t>
                      </w:del>
                    </m:r>
                    <m:r>
                      <w:del w:id="102" w:author="rvcristiand" w:date="2021-09-14T10:03:00Z">
                        <w:rPr>
                          <w:rFonts w:ascii="Cambria Math" w:hAnsi="Cambria Math"/>
                        </w:rPr>
                        <m:t>X</m:t>
                      </w:del>
                    </m:r>
                    <m:r>
                      <w:del w:id="103" w:author="rvcristiand" w:date="2021-09-14T10:04:00Z">
                        <w:rPr>
                          <w:rFonts w:ascii="Cambria Math" w:hAnsi="Cambria Math"/>
                        </w:rPr>
                        <m:t>DC+1,50XDW+</m:t>
                      </w:del>
                    </m:r>
                    <m:r>
                      <w:del w:id="104" w:author="rvcristiand" w:date="2021-09-14T10:04:00Z">
                        <w:rPr>
                          <w:rFonts w:ascii="Cambria Math" w:hAnsi="Cambria Math"/>
                        </w:rPr>
                        <m:t>1,74</m:t>
                      </w:del>
                    </m:r>
                    <m:r>
                      <w:del w:id="105" w:author="rvcristiand" w:date="2021-09-14T10:04:00Z">
                        <w:rPr>
                          <w:rFonts w:ascii="Cambria Math" w:hAnsi="Cambria Math"/>
                        </w:rPr>
                        <m:t>(LL+IM)</m:t>
                      </w:del>
                    </m:r>
                  </m:e>
                </m:d>
                <m:r>
                  <w:del w:id="106" w:author="rvcristiand" w:date="2021-09-14T10:05:00Z">
                    <w:rPr>
                      <w:rFonts w:ascii="Cambria Math" w:hAnsi="Cambria Math"/>
                    </w:rPr>
                    <m:t>;IM=33%</m:t>
                  </w:del>
                </m:r>
              </m:oMath>
            </m:oMathPara>
          </w:p>
          <w:p w14:paraId="1C3ED454" w14:textId="63CD7445" w:rsidR="00A1794A" w:rsidRPr="00027AA8" w:rsidRDefault="00A1794A" w:rsidP="00A52F3C">
            <m:oMathPara>
              <m:oMath>
                <m:r>
                  <w:ins w:id="107" w:author="rvcristiand" w:date="2021-09-14T10:05:00Z">
                    <w:rPr>
                      <w:rFonts w:ascii="Cambria Math" w:hAnsi="Cambria Math"/>
                    </w:rPr>
                    <m:t>IM=33%</m:t>
                  </w:ins>
                </m:r>
              </m:oMath>
            </m:oMathPara>
          </w:p>
        </w:tc>
        <w:tc>
          <w:tcPr>
            <w:tcW w:w="2160" w:type="dxa"/>
          </w:tcPr>
          <w:p w14:paraId="3164581C" w14:textId="7A1DC981" w:rsidR="00B47670" w:rsidRPr="00027AA8" w:rsidRDefault="00B47670" w:rsidP="00A52F3C">
            <w:r w:rsidRPr="00027AA8">
              <w:t>Según Tabla 3.4.1.1</w:t>
            </w:r>
          </w:p>
        </w:tc>
      </w:tr>
      <w:tr w:rsidR="00B47670" w:rsidRPr="00027AA8" w14:paraId="412AC4CB" w14:textId="77777777" w:rsidTr="00204B3C">
        <w:tc>
          <w:tcPr>
            <w:tcW w:w="2875" w:type="dxa"/>
          </w:tcPr>
          <w:p w14:paraId="78CE268A" w14:textId="2604FFDA" w:rsidR="00B47670" w:rsidRPr="00027AA8" w:rsidRDefault="00204B3C" w:rsidP="00A52F3C">
            <w:r w:rsidRPr="00027AA8">
              <w:t>Estado límite de servicio I</w:t>
            </w:r>
          </w:p>
        </w:tc>
        <w:tc>
          <w:tcPr>
            <w:tcW w:w="4320" w:type="dxa"/>
          </w:tcPr>
          <w:p w14:paraId="496C0293" w14:textId="77777777" w:rsidR="00B47670" w:rsidRPr="00A1794A" w:rsidRDefault="00A1794A" w:rsidP="00A52F3C">
            <w:pPr>
              <w:rPr>
                <w:ins w:id="108" w:author="rvcristiand" w:date="2021-09-14T10:06:00Z"/>
                <w:rFonts w:eastAsiaTheme="minorEastAsia"/>
                <w:rPrChange w:id="109" w:author="rvcristiand" w:date="2021-09-14T10:06:00Z">
                  <w:rPr>
                    <w:ins w:id="110" w:author="rvcristiand" w:date="2021-09-14T10:06:00Z"/>
                    <w:rFonts w:ascii="Cambria Math" w:hAnsi="Cambria Math"/>
                    <w:i/>
                  </w:rPr>
                </w:rPrChange>
              </w:rPr>
            </w:pPr>
            <m:oMathPara>
              <m:oMath>
                <m:r>
                  <w:rPr>
                    <w:rFonts w:ascii="Cambria Math" w:hAnsi="Cambria Math"/>
                  </w:rPr>
                  <m:t>U=1,0</m:t>
                </m:r>
                <m:r>
                  <w:del w:id="111" w:author="rvcristiand" w:date="2021-09-14T10:05:00Z">
                    <w:rPr>
                      <w:rFonts w:ascii="Cambria Math" w:hAnsi="Cambria Math"/>
                    </w:rPr>
                    <m:t>X</m:t>
                  </w:del>
                </m:r>
                <m:r>
                  <w:rPr>
                    <w:rFonts w:ascii="Cambria Math" w:hAnsi="Cambria Math"/>
                  </w:rPr>
                  <m:t>DC+1,0</m:t>
                </m:r>
                <m:r>
                  <w:del w:id="112" w:author="rvcristiand" w:date="2021-09-14T10:05:00Z">
                    <w:rPr>
                      <w:rFonts w:ascii="Cambria Math" w:hAnsi="Cambria Math"/>
                    </w:rPr>
                    <m:t>X</m:t>
                  </w:del>
                </m:r>
                <m:r>
                  <w:rPr>
                    <w:rFonts w:ascii="Cambria Math" w:hAnsi="Cambria Math"/>
                  </w:rPr>
                  <m:t>DW+1,0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LL+IM</m:t>
                    </m:r>
                  </m:e>
                </m:d>
                <m:r>
                  <w:del w:id="113" w:author="rvcristiand" w:date="2021-09-14T10:06:00Z">
                    <w:rPr>
                      <w:rFonts w:ascii="Cambria Math" w:hAnsi="Cambria Math"/>
                    </w:rPr>
                    <m:t>;IM=33%</m:t>
                  </w:del>
                </m:r>
              </m:oMath>
            </m:oMathPara>
          </w:p>
          <w:p w14:paraId="5C2ABFF4" w14:textId="4FAB9758" w:rsidR="00A1794A" w:rsidRPr="00027AA8" w:rsidRDefault="00A1794A" w:rsidP="00A52F3C">
            <m:oMathPara>
              <m:oMath>
                <m:r>
                  <w:ins w:id="114" w:author="rvcristiand" w:date="2021-09-14T10:06:00Z">
                    <w:rPr>
                      <w:rFonts w:ascii="Cambria Math" w:hAnsi="Cambria Math"/>
                    </w:rPr>
                    <m:t>IM=33%</m:t>
                  </w:ins>
                </m:r>
              </m:oMath>
            </m:oMathPara>
          </w:p>
        </w:tc>
        <w:tc>
          <w:tcPr>
            <w:tcW w:w="2160" w:type="dxa"/>
          </w:tcPr>
          <w:p w14:paraId="6F12D964" w14:textId="7616DBE3" w:rsidR="00B47670" w:rsidRPr="00027AA8" w:rsidRDefault="00B47670" w:rsidP="00A52F3C">
            <w:r w:rsidRPr="00027AA8">
              <w:t>Según Tabla 3.4.1.1</w:t>
            </w:r>
          </w:p>
        </w:tc>
      </w:tr>
      <w:tr w:rsidR="00B47670" w:rsidRPr="00027AA8" w14:paraId="09083930" w14:textId="77777777" w:rsidTr="00204B3C">
        <w:tc>
          <w:tcPr>
            <w:tcW w:w="2875" w:type="dxa"/>
          </w:tcPr>
          <w:p w14:paraId="20CC7624" w14:textId="49EB7558" w:rsidR="00B47670" w:rsidRPr="00027AA8" w:rsidRDefault="00204B3C" w:rsidP="00A52F3C">
            <w:r w:rsidRPr="00027AA8">
              <w:t>Estado límite de fatiga I</w:t>
            </w:r>
          </w:p>
        </w:tc>
        <w:tc>
          <w:tcPr>
            <w:tcW w:w="4320" w:type="dxa"/>
          </w:tcPr>
          <w:p w14:paraId="6256D3B3" w14:textId="1C2E7FE0" w:rsidR="00B47670" w:rsidRPr="00A1794A" w:rsidRDefault="00A1794A" w:rsidP="00A52F3C">
            <w:pPr>
              <w:rPr>
                <w:ins w:id="115" w:author="rvcristiand" w:date="2021-09-14T10:06:00Z"/>
                <w:rFonts w:eastAsiaTheme="minorEastAsia"/>
                <w:rPrChange w:id="116" w:author="rvcristiand" w:date="2021-09-14T10:06:00Z">
                  <w:rPr>
                    <w:ins w:id="117" w:author="rvcristiand" w:date="2021-09-14T10:06:00Z"/>
                    <w:rFonts w:ascii="Cambria Math" w:hAnsi="Cambria Math"/>
                    <w:i/>
                  </w:rPr>
                </w:rPrChange>
              </w:rPr>
            </w:pPr>
            <m:oMathPara>
              <m:oMath>
                <m:r>
                  <w:rPr>
                    <w:rFonts w:ascii="Cambria Math" w:hAnsi="Cambria Math"/>
                  </w:rPr>
                  <m:t>U=1,5</m:t>
                </m:r>
                <m:d>
                  <m:dPr>
                    <m:ctrlPr>
                      <w:ins w:id="118" w:author="rvcristiand" w:date="2021-09-14T10:06:00Z">
                        <w:rPr>
                          <w:rFonts w:ascii="Cambria Math" w:hAnsi="Cambria Math"/>
                          <w:i/>
                        </w:rPr>
                      </w:ins>
                    </m:ctrlPr>
                  </m:dPr>
                  <m:e>
                    <m:r>
                      <w:ins w:id="119" w:author="rvcristiand" w:date="2021-09-14T10:06:00Z">
                        <w:rPr>
                          <w:rFonts w:ascii="Cambria Math" w:hAnsi="Cambria Math"/>
                        </w:rPr>
                        <m:t>LL+IM</m:t>
                      </w:ins>
                    </m:r>
                  </m:e>
                </m:d>
                <m:d>
                  <m:dPr>
                    <m:ctrlPr>
                      <w:del w:id="120" w:author="rvcristiand" w:date="2021-09-14T10:06:00Z">
                        <w:rPr>
                          <w:rFonts w:ascii="Cambria Math" w:hAnsi="Cambria Math"/>
                          <w:i/>
                        </w:rPr>
                      </w:del>
                    </m:ctrlPr>
                  </m:dPr>
                  <m:e>
                    <m:r>
                      <w:del w:id="121" w:author="rvcristiand" w:date="2021-09-14T10:06:00Z">
                        <w:rPr>
                          <w:rFonts w:ascii="Cambria Math" w:hAnsi="Cambria Math"/>
                        </w:rPr>
                        <m:t>LL+IM</m:t>
                      </w:del>
                    </m:r>
                  </m:e>
                </m:d>
                <m:r>
                  <w:del w:id="122" w:author="rvcristiand" w:date="2021-09-14T10:06:00Z">
                    <w:rPr>
                      <w:rFonts w:ascii="Cambria Math" w:hAnsi="Cambria Math"/>
                    </w:rPr>
                    <m:t>;IM=15%</m:t>
                  </w:del>
                </m:r>
              </m:oMath>
            </m:oMathPara>
          </w:p>
          <w:p w14:paraId="6066BAAD" w14:textId="38045ECF" w:rsidR="00A1794A" w:rsidRPr="00027AA8" w:rsidRDefault="00A1794A" w:rsidP="00A52F3C">
            <m:oMathPara>
              <m:oMath>
                <m:r>
                  <w:ins w:id="123" w:author="rvcristiand" w:date="2021-09-14T10:06:00Z">
                    <w:rPr>
                      <w:rFonts w:ascii="Cambria Math" w:hAnsi="Cambria Math"/>
                    </w:rPr>
                    <m:t>IM=15%</m:t>
                  </w:ins>
                </m:r>
              </m:oMath>
            </m:oMathPara>
          </w:p>
        </w:tc>
        <w:tc>
          <w:tcPr>
            <w:tcW w:w="2160" w:type="dxa"/>
          </w:tcPr>
          <w:p w14:paraId="60146233" w14:textId="73CAE08F" w:rsidR="00B47670" w:rsidRPr="00027AA8" w:rsidRDefault="00B47670" w:rsidP="00A52F3C">
            <w:r w:rsidRPr="00027AA8">
              <w:t>Según Tabla 3.4.1.1</w:t>
            </w:r>
            <w:commentRangeEnd w:id="91"/>
            <w:r w:rsidR="00646DD9">
              <w:rPr>
                <w:rStyle w:val="CommentReference"/>
              </w:rPr>
              <w:commentReference w:id="91"/>
            </w:r>
          </w:p>
        </w:tc>
      </w:tr>
    </w:tbl>
    <w:p w14:paraId="3DAD465F" w14:textId="6F17C885" w:rsidR="00B47670" w:rsidRPr="00027AA8" w:rsidDel="00A1794A" w:rsidRDefault="00B47670" w:rsidP="00537FDD">
      <w:pPr>
        <w:rPr>
          <w:del w:id="124" w:author="rvcristiand" w:date="2021-09-14T10:03:00Z"/>
        </w:rPr>
      </w:pPr>
    </w:p>
    <w:p w14:paraId="4710F31C" w14:textId="724B55DB" w:rsidR="00204B3C" w:rsidRPr="00027AA8" w:rsidRDefault="00204B3C" w:rsidP="009261B3">
      <w:pPr>
        <w:pStyle w:val="Heading2"/>
      </w:pPr>
      <w:r w:rsidRPr="00027AA8">
        <w:t>Geometría de la viga</w:t>
      </w:r>
    </w:p>
    <w:p w14:paraId="5591D68A" w14:textId="4DFB08D4" w:rsidR="00A632D6" w:rsidRPr="00027AA8" w:rsidRDefault="00A632D6" w:rsidP="00204B3C">
      <w:r w:rsidRPr="00027AA8">
        <w:t xml:space="preserve">La geometría de las vigas empleadas para el diseño se presenta en la </w:t>
      </w:r>
      <w:r w:rsidRPr="00027AA8">
        <w:fldChar w:fldCharType="begin"/>
      </w:r>
      <w:r w:rsidRPr="00027AA8">
        <w:instrText xml:space="preserve"> REF _Ref526835412 \h </w:instrText>
      </w:r>
      <w:r w:rsidRPr="00027AA8">
        <w:fldChar w:fldCharType="separate"/>
      </w:r>
      <w:ins w:id="125" w:author="rvcristiand" w:date="2021-09-14T11:07:00Z">
        <w:r w:rsidR="00AE3F7F" w:rsidRPr="00027AA8">
          <w:t xml:space="preserve">Tabla </w:t>
        </w:r>
        <w:r w:rsidR="00AE3F7F">
          <w:rPr>
            <w:noProof/>
          </w:rPr>
          <w:t>4</w:t>
        </w:r>
      </w:ins>
      <w:del w:id="126" w:author="rvcristiand" w:date="2021-09-14T09:45:00Z">
        <w:r w:rsidR="00D33D1A" w:rsidRPr="00027AA8" w:rsidDel="00336559">
          <w:delText xml:space="preserve">Tabla </w:delText>
        </w:r>
        <w:r w:rsidR="00D33D1A" w:rsidRPr="00027AA8" w:rsidDel="00336559">
          <w:rPr>
            <w:noProof/>
          </w:rPr>
          <w:delText>0</w:delText>
        </w:r>
        <w:r w:rsidR="00D33D1A" w:rsidRPr="00027AA8" w:rsidDel="00336559">
          <w:noBreakHyphen/>
        </w:r>
        <w:r w:rsidR="00D33D1A" w:rsidRPr="00027AA8" w:rsidDel="00336559">
          <w:rPr>
            <w:noProof/>
          </w:rPr>
          <w:delText>4</w:delText>
        </w:r>
      </w:del>
      <w:r w:rsidRPr="00027AA8">
        <w:fldChar w:fldCharType="end"/>
      </w:r>
      <w:r w:rsidR="00A83113" w:rsidRPr="00027AA8">
        <w:t xml:space="preserve"> en función de la </w:t>
      </w:r>
      <w:r w:rsidR="00A83113" w:rsidRPr="00027AA8">
        <w:fldChar w:fldCharType="begin"/>
      </w:r>
      <w:r w:rsidR="00A83113" w:rsidRPr="00027AA8">
        <w:instrText xml:space="preserve"> REF _Ref73991675 \h </w:instrText>
      </w:r>
      <w:r w:rsidR="00A83113" w:rsidRPr="00027AA8">
        <w:fldChar w:fldCharType="separate"/>
      </w:r>
      <w:ins w:id="127" w:author="rvcristiand" w:date="2021-09-14T11:07:00Z">
        <w:r w:rsidR="00AE3F7F" w:rsidRPr="00027AA8">
          <w:t xml:space="preserve">Figura </w:t>
        </w:r>
        <w:r w:rsidR="00AE3F7F">
          <w:rPr>
            <w:noProof/>
          </w:rPr>
          <w:t>1</w:t>
        </w:r>
      </w:ins>
      <w:del w:id="128" w:author="rvcristiand" w:date="2021-09-14T09:45:00Z">
        <w:r w:rsidR="00D33D1A" w:rsidRPr="00027AA8" w:rsidDel="00336559">
          <w:delText xml:space="preserve">Figura </w:delText>
        </w:r>
        <w:r w:rsidR="00D33D1A" w:rsidRPr="00027AA8" w:rsidDel="00336559">
          <w:rPr>
            <w:noProof/>
          </w:rPr>
          <w:delText>1</w:delText>
        </w:r>
      </w:del>
      <w:r w:rsidR="00A83113" w:rsidRPr="00027AA8">
        <w:fldChar w:fldCharType="end"/>
      </w:r>
      <w:r w:rsidR="00A83113" w:rsidRPr="00027AA8">
        <w:t xml:space="preserve"> y la </w:t>
      </w:r>
      <w:r w:rsidR="00A83113" w:rsidRPr="00027AA8">
        <w:fldChar w:fldCharType="begin"/>
      </w:r>
      <w:r w:rsidR="00A83113" w:rsidRPr="00027AA8">
        <w:instrText xml:space="preserve"> REF _Ref73986816 \h </w:instrText>
      </w:r>
      <w:r w:rsidR="00A83113" w:rsidRPr="00027AA8">
        <w:fldChar w:fldCharType="separate"/>
      </w:r>
      <w:ins w:id="129" w:author="rvcristiand" w:date="2021-09-14T11:07:00Z">
        <w:r w:rsidR="00AE3F7F" w:rsidRPr="00027AA8">
          <w:t xml:space="preserve">Figura </w:t>
        </w:r>
        <w:r w:rsidR="00AE3F7F">
          <w:rPr>
            <w:noProof/>
          </w:rPr>
          <w:t>2</w:t>
        </w:r>
      </w:ins>
      <w:del w:id="130" w:author="rvcristiand" w:date="2021-09-14T09:45:00Z">
        <w:r w:rsidR="00D33D1A" w:rsidRPr="00027AA8" w:rsidDel="00336559">
          <w:delText xml:space="preserve">Figura </w:delText>
        </w:r>
        <w:r w:rsidR="00D33D1A" w:rsidRPr="00027AA8" w:rsidDel="00336559">
          <w:rPr>
            <w:noProof/>
          </w:rPr>
          <w:delText>2</w:delText>
        </w:r>
      </w:del>
      <w:r w:rsidR="00A83113" w:rsidRPr="00027AA8">
        <w:fldChar w:fldCharType="end"/>
      </w:r>
      <w:r w:rsidRPr="00027AA8">
        <w:t>.</w:t>
      </w:r>
    </w:p>
    <w:p w14:paraId="74232292" w14:textId="7ADB746E" w:rsidR="00A632D6" w:rsidRPr="00027AA8" w:rsidRDefault="00A632D6" w:rsidP="00A632D6">
      <w:pPr>
        <w:pStyle w:val="Caption"/>
        <w:keepNext/>
        <w:keepLines/>
        <w:rPr>
          <w:b w:val="0"/>
        </w:rPr>
      </w:pPr>
      <w:bookmarkStart w:id="131" w:name="_Toc73098608"/>
      <w:bookmarkStart w:id="132" w:name="_Ref526835412"/>
      <w:commentRangeStart w:id="133"/>
      <w:r w:rsidRPr="00027AA8">
        <w:t xml:space="preserve">Tabla </w:t>
      </w:r>
      <w:del w:id="134" w:author="rvcristiand" w:date="2021-09-14T10:09:00Z">
        <w:r w:rsidRPr="00027AA8" w:rsidDel="00646DD9">
          <w:fldChar w:fldCharType="begin"/>
        </w:r>
        <w:r w:rsidRPr="00027AA8" w:rsidDel="00646DD9">
          <w:delInstrText xml:space="preserve"> STYLEREF 1 \s </w:delInstrText>
        </w:r>
        <w:r w:rsidRPr="00027AA8" w:rsidDel="00646DD9">
          <w:fldChar w:fldCharType="separate"/>
        </w:r>
        <w:r w:rsidR="00A1794A" w:rsidDel="00646DD9">
          <w:rPr>
            <w:noProof/>
          </w:rPr>
          <w:delText>0</w:delText>
        </w:r>
        <w:r w:rsidRPr="00027AA8" w:rsidDel="00646DD9">
          <w:fldChar w:fldCharType="end"/>
        </w:r>
        <w:r w:rsidRPr="00027AA8" w:rsidDel="00646DD9">
          <w:noBreakHyphen/>
        </w:r>
      </w:del>
      <w:r w:rsidRPr="00027AA8">
        <w:fldChar w:fldCharType="begin"/>
      </w:r>
      <w:r w:rsidRPr="00027AA8">
        <w:instrText xml:space="preserve"> SEQ Tabla \* ARABIC </w:instrText>
      </w:r>
      <w:del w:id="135" w:author="rvcristiand" w:date="2021-09-14T10:10:00Z">
        <w:r w:rsidRPr="00027AA8" w:rsidDel="00646DD9">
          <w:delInstrText xml:space="preserve">\s 1 </w:delInstrText>
        </w:r>
      </w:del>
      <w:r w:rsidRPr="00027AA8">
        <w:fldChar w:fldCharType="separate"/>
      </w:r>
      <w:ins w:id="136" w:author="rvcristiand" w:date="2021-09-14T11:07:00Z">
        <w:r w:rsidR="00AE3F7F">
          <w:rPr>
            <w:noProof/>
          </w:rPr>
          <w:t>4</w:t>
        </w:r>
      </w:ins>
      <w:del w:id="137" w:author="rvcristiand" w:date="2021-09-14T09:46:00Z">
        <w:r w:rsidR="00336559" w:rsidDel="00336559">
          <w:rPr>
            <w:noProof/>
          </w:rPr>
          <w:delText>4</w:delText>
        </w:r>
      </w:del>
      <w:r w:rsidRPr="00027AA8">
        <w:fldChar w:fldCharType="end"/>
      </w:r>
      <w:bookmarkEnd w:id="132"/>
      <w:r w:rsidRPr="00027AA8">
        <w:t xml:space="preserve">. </w:t>
      </w:r>
      <w:r w:rsidRPr="00027AA8">
        <w:rPr>
          <w:b w:val="0"/>
        </w:rPr>
        <w:t>Dimensiones de la viga.</w:t>
      </w:r>
      <w:bookmarkEnd w:id="131"/>
      <w:commentRangeEnd w:id="133"/>
      <w:r w:rsidR="00C64003">
        <w:rPr>
          <w:rStyle w:val="CommentReference"/>
          <w:b w:val="0"/>
          <w:i w:val="0"/>
          <w:iCs w:val="0"/>
          <w:color w:val="auto"/>
        </w:rPr>
        <w:commentReference w:id="133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2998"/>
        <w:gridCol w:w="3117"/>
      </w:tblGrid>
      <w:tr w:rsidR="00A632D6" w:rsidRPr="00027AA8" w14:paraId="4D95BF6D" w14:textId="77777777" w:rsidTr="007A3661">
        <w:tc>
          <w:tcPr>
            <w:tcW w:w="3235" w:type="dxa"/>
          </w:tcPr>
          <w:p w14:paraId="02F24177" w14:textId="00B4636D" w:rsidR="00A632D6" w:rsidRPr="00027AA8" w:rsidRDefault="00A632D6" w:rsidP="00C64003">
            <w:pPr>
              <w:pPrChange w:id="138" w:author="rvcristiand" w:date="2021-09-14T10:13:00Z">
                <w:pPr>
                  <w:keepNext/>
                  <w:keepLines/>
                </w:pPr>
              </w:pPrChange>
            </w:pPr>
            <w:r w:rsidRPr="00027AA8">
              <w:t>Altura mínima</w:t>
            </w:r>
            <w:r w:rsidR="007A3661" w:rsidRPr="00027AA8"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oMath>
          </w:p>
        </w:tc>
        <w:tc>
          <w:tcPr>
            <w:tcW w:w="2998" w:type="dxa"/>
          </w:tcPr>
          <w:p w14:paraId="22C6209D" w14:textId="1C85BAF8" w:rsidR="00A632D6" w:rsidRPr="00027AA8" w:rsidRDefault="00240B3F" w:rsidP="00A52F3C">
            <w:pPr>
              <w:keepNext/>
              <w:keepLines/>
            </w:pPr>
            <w:proofErr w:type="gramStart"/>
            <w:r w:rsidRPr="00027AA8">
              <w:t>{{ “</w:t>
            </w:r>
            <w:proofErr w:type="gramEnd"/>
            <w:r w:rsidRPr="00027AA8">
              <w:t>{:.2f}”.</w:t>
            </w:r>
            <w:proofErr w:type="spellStart"/>
            <w:r w:rsidRPr="00027AA8">
              <w:t>format</w:t>
            </w:r>
            <w:proofErr w:type="spellEnd"/>
            <w:r w:rsidRPr="00027AA8">
              <w:t>(</w:t>
            </w:r>
            <w:proofErr w:type="spellStart"/>
            <w:r w:rsidRPr="00027AA8">
              <w:t>hmin</w:t>
            </w:r>
            <w:proofErr w:type="spellEnd"/>
            <w:r w:rsidRPr="00027AA8">
              <w:t>) }}</w:t>
            </w:r>
            <w:r w:rsidR="00975CAD" w:rsidRPr="00027AA8">
              <w:t xml:space="preserve"> m</w:t>
            </w:r>
          </w:p>
        </w:tc>
        <w:tc>
          <w:tcPr>
            <w:tcW w:w="3117" w:type="dxa"/>
          </w:tcPr>
          <w:p w14:paraId="25DDEB39" w14:textId="390A9605" w:rsidR="00A632D6" w:rsidRPr="00027AA8" w:rsidRDefault="00A632D6" w:rsidP="00A52F3C">
            <w:pPr>
              <w:keepNext/>
              <w:keepLines/>
            </w:pPr>
            <w:r w:rsidRPr="00027AA8">
              <w:t xml:space="preserve">Según </w:t>
            </w:r>
            <w:r w:rsidR="00975CAD" w:rsidRPr="00027AA8">
              <w:t>Tabla 2.5.2.6.3-1</w:t>
            </w:r>
          </w:p>
        </w:tc>
      </w:tr>
      <w:tr w:rsidR="00975CAD" w:rsidRPr="00027AA8" w14:paraId="243802B4" w14:textId="77777777" w:rsidTr="007A3661">
        <w:tc>
          <w:tcPr>
            <w:tcW w:w="3235" w:type="dxa"/>
          </w:tcPr>
          <w:p w14:paraId="04DD8AA6" w14:textId="655B9882" w:rsidR="00975CAD" w:rsidRPr="00027AA8" w:rsidRDefault="00507F29" w:rsidP="00C64003">
            <w:pPr>
              <w:pPrChange w:id="139" w:author="rvcristiand" w:date="2021-09-14T10:14:00Z">
                <w:pPr>
                  <w:keepNext/>
                  <w:keepLines/>
                </w:pPr>
              </w:pPrChange>
            </w:pPr>
            <w:r w:rsidRPr="00027AA8">
              <w:t>Separación</w:t>
            </w:r>
            <w:r w:rsidR="00975CAD" w:rsidRPr="00027AA8">
              <w:t xml:space="preserve"> entre vigas</w:t>
            </w:r>
            <w:r w:rsidR="007A3661" w:rsidRPr="00027AA8">
              <w:t xml:space="preserve">, </w:t>
            </w:r>
            <m:oMath>
              <m:r>
                <w:rPr>
                  <w:rFonts w:ascii="Cambria Math" w:hAnsi="Cambria Math"/>
                </w:rPr>
                <m:t>S</m:t>
              </m:r>
            </m:oMath>
          </w:p>
        </w:tc>
        <w:tc>
          <w:tcPr>
            <w:tcW w:w="2998" w:type="dxa"/>
          </w:tcPr>
          <w:p w14:paraId="421CB1CF" w14:textId="7A97C10F" w:rsidR="00975CAD" w:rsidRPr="00027AA8" w:rsidRDefault="00975CAD" w:rsidP="00975CAD">
            <w:pPr>
              <w:keepNext/>
              <w:keepLines/>
            </w:pPr>
            <w:proofErr w:type="gramStart"/>
            <w:r w:rsidRPr="00027AA8">
              <w:t xml:space="preserve">{{ </w:t>
            </w:r>
            <w:proofErr w:type="spellStart"/>
            <w:r w:rsidRPr="00027AA8">
              <w:t>svigas</w:t>
            </w:r>
            <w:proofErr w:type="spellEnd"/>
            <w:proofErr w:type="gramEnd"/>
            <w:r w:rsidRPr="00027AA8">
              <w:t xml:space="preserve"> }} m</w:t>
            </w:r>
          </w:p>
        </w:tc>
        <w:tc>
          <w:tcPr>
            <w:tcW w:w="3117" w:type="dxa"/>
          </w:tcPr>
          <w:p w14:paraId="61DE322E" w14:textId="602E6142" w:rsidR="00975CAD" w:rsidRPr="00027AA8" w:rsidRDefault="00975CAD" w:rsidP="00975CAD">
            <w:pPr>
              <w:keepNext/>
              <w:keepLines/>
            </w:pPr>
          </w:p>
        </w:tc>
      </w:tr>
      <w:tr w:rsidR="00F013C3" w:rsidRPr="00027AA8" w14:paraId="14A2E3C1" w14:textId="77777777" w:rsidTr="007A3661">
        <w:tc>
          <w:tcPr>
            <w:tcW w:w="3235" w:type="dxa"/>
          </w:tcPr>
          <w:p w14:paraId="61D16470" w14:textId="59B0A262" w:rsidR="00F013C3" w:rsidRPr="00027AA8" w:rsidRDefault="00F013C3" w:rsidP="00C64003">
            <w:pPr>
              <w:pPrChange w:id="140" w:author="rvcristiand" w:date="2021-09-14T10:14:00Z">
                <w:pPr>
                  <w:keepNext/>
                  <w:keepLines/>
                </w:pPr>
              </w:pPrChange>
            </w:pPr>
            <w:r w:rsidRPr="00027AA8">
              <w:t>Distancia del voladizo</w:t>
            </w:r>
          </w:p>
        </w:tc>
        <w:tc>
          <w:tcPr>
            <w:tcW w:w="2998" w:type="dxa"/>
          </w:tcPr>
          <w:p w14:paraId="39070450" w14:textId="6514E2C2" w:rsidR="00F013C3" w:rsidRPr="00027AA8" w:rsidRDefault="00F013C3" w:rsidP="00975CAD">
            <w:pPr>
              <w:keepNext/>
              <w:keepLines/>
            </w:pPr>
            <w:proofErr w:type="gramStart"/>
            <w:r w:rsidRPr="00027AA8">
              <w:t xml:space="preserve">{{ </w:t>
            </w:r>
            <w:proofErr w:type="spellStart"/>
            <w:r w:rsidRPr="00027AA8">
              <w:t>distvoladizo</w:t>
            </w:r>
            <w:proofErr w:type="spellEnd"/>
            <w:proofErr w:type="gramEnd"/>
            <w:r w:rsidRPr="00027AA8">
              <w:t xml:space="preserve"> }} m</w:t>
            </w:r>
          </w:p>
        </w:tc>
        <w:tc>
          <w:tcPr>
            <w:tcW w:w="3117" w:type="dxa"/>
          </w:tcPr>
          <w:p w14:paraId="5D3D52EB" w14:textId="77777777" w:rsidR="00F013C3" w:rsidRPr="00027AA8" w:rsidRDefault="00F013C3" w:rsidP="00975CAD">
            <w:pPr>
              <w:keepNext/>
              <w:keepLines/>
            </w:pPr>
          </w:p>
        </w:tc>
      </w:tr>
      <w:tr w:rsidR="00975CAD" w:rsidRPr="00027AA8" w14:paraId="49EF8097" w14:textId="77777777" w:rsidTr="007A3661">
        <w:tc>
          <w:tcPr>
            <w:tcW w:w="3235" w:type="dxa"/>
          </w:tcPr>
          <w:p w14:paraId="13CC6DC3" w14:textId="7C47CA16" w:rsidR="00975CAD" w:rsidRPr="00027AA8" w:rsidRDefault="00975CAD" w:rsidP="00C64003">
            <w:pPr>
              <w:pPrChange w:id="141" w:author="rvcristiand" w:date="2021-09-14T10:14:00Z">
                <w:pPr>
                  <w:keepNext/>
                  <w:keepLines/>
                </w:pPr>
              </w:pPrChange>
            </w:pPr>
            <w:r w:rsidRPr="00027AA8">
              <w:t>Ancho efectivo de la aleta</w:t>
            </w:r>
            <w:r w:rsidR="007A3661" w:rsidRPr="00027AA8"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oMath>
          </w:p>
        </w:tc>
        <w:tc>
          <w:tcPr>
            <w:tcW w:w="2998" w:type="dxa"/>
          </w:tcPr>
          <w:p w14:paraId="249B986D" w14:textId="6C7EFBC2" w:rsidR="00975CAD" w:rsidRPr="00027AA8" w:rsidRDefault="00975CAD" w:rsidP="00975CAD">
            <w:pPr>
              <w:keepNext/>
              <w:keepLines/>
            </w:pPr>
            <w:proofErr w:type="gramStart"/>
            <w:r w:rsidRPr="00027AA8">
              <w:t>{{ “</w:t>
            </w:r>
            <w:proofErr w:type="gramEnd"/>
            <w:r w:rsidRPr="00027AA8">
              <w:t>{:.2f}”.</w:t>
            </w:r>
            <w:proofErr w:type="spellStart"/>
            <w:r w:rsidRPr="00027AA8">
              <w:t>format</w:t>
            </w:r>
            <w:proofErr w:type="spellEnd"/>
            <w:r w:rsidRPr="00027AA8">
              <w:t>(</w:t>
            </w:r>
            <w:proofErr w:type="spellStart"/>
            <w:r w:rsidRPr="00027AA8">
              <w:t>bf</w:t>
            </w:r>
            <w:proofErr w:type="spellEnd"/>
            <w:r w:rsidRPr="00027AA8">
              <w:t>) }} m</w:t>
            </w:r>
          </w:p>
        </w:tc>
        <w:tc>
          <w:tcPr>
            <w:tcW w:w="3117" w:type="dxa"/>
          </w:tcPr>
          <w:p w14:paraId="00334520" w14:textId="2F568A78" w:rsidR="00975CAD" w:rsidRPr="00027AA8" w:rsidRDefault="00975CAD" w:rsidP="00975CAD">
            <w:pPr>
              <w:keepNext/>
              <w:keepLines/>
            </w:pPr>
            <w:r w:rsidRPr="00027AA8">
              <w:t xml:space="preserve">Según </w:t>
            </w:r>
            <w:r w:rsidR="00507F29" w:rsidRPr="00027AA8">
              <w:t>4.6.2.6</w:t>
            </w:r>
          </w:p>
        </w:tc>
      </w:tr>
      <w:tr w:rsidR="00975CAD" w:rsidRPr="00027AA8" w14:paraId="38E4AF8D" w14:textId="77777777" w:rsidTr="007A3661">
        <w:tc>
          <w:tcPr>
            <w:tcW w:w="3235" w:type="dxa"/>
          </w:tcPr>
          <w:p w14:paraId="042501E5" w14:textId="78B07CFE" w:rsidR="00975CAD" w:rsidRPr="00027AA8" w:rsidRDefault="00507F29" w:rsidP="00C64003">
            <w:pPr>
              <w:pPrChange w:id="142" w:author="rvcristiand" w:date="2021-09-14T10:14:00Z">
                <w:pPr>
                  <w:keepNext/>
                  <w:keepLines/>
                </w:pPr>
              </w:pPrChange>
            </w:pPr>
            <w:r w:rsidRPr="00027AA8">
              <w:t>Ancho del alma de la viga</w:t>
            </w:r>
            <w:r w:rsidR="007A3661" w:rsidRPr="00027AA8">
              <w:t>,</w:t>
            </w:r>
            <w:r w:rsidR="007A3661" w:rsidRPr="00027AA8">
              <w:rPr>
                <w:rFonts w:ascii="Cambria Math" w:hAnsi="Cambria Math"/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viga</m:t>
                  </m:r>
                </m:sub>
              </m:sSub>
            </m:oMath>
            <w:r w:rsidR="007A3661" w:rsidRPr="00027AA8">
              <w:t xml:space="preserve"> </w:t>
            </w:r>
          </w:p>
        </w:tc>
        <w:tc>
          <w:tcPr>
            <w:tcW w:w="2998" w:type="dxa"/>
          </w:tcPr>
          <w:p w14:paraId="1AC6524F" w14:textId="3911BC6A" w:rsidR="00975CAD" w:rsidRPr="00027AA8" w:rsidRDefault="00507F29" w:rsidP="00975CAD">
            <w:pPr>
              <w:keepNext/>
              <w:keepLines/>
            </w:pPr>
            <w:proofErr w:type="gramStart"/>
            <w:r w:rsidRPr="00027AA8">
              <w:t xml:space="preserve">{{ </w:t>
            </w:r>
            <w:proofErr w:type="spellStart"/>
            <w:r w:rsidRPr="00027AA8">
              <w:t>baseviga</w:t>
            </w:r>
            <w:proofErr w:type="spellEnd"/>
            <w:proofErr w:type="gramEnd"/>
            <w:r w:rsidRPr="00027AA8">
              <w:t xml:space="preserve"> }} m</w:t>
            </w:r>
          </w:p>
        </w:tc>
        <w:tc>
          <w:tcPr>
            <w:tcW w:w="3117" w:type="dxa"/>
          </w:tcPr>
          <w:p w14:paraId="4550694E" w14:textId="08803B57" w:rsidR="00975CAD" w:rsidRPr="00027AA8" w:rsidRDefault="00975CAD" w:rsidP="00975CAD">
            <w:pPr>
              <w:keepNext/>
              <w:keepLines/>
            </w:pPr>
            <w:r w:rsidRPr="00027AA8">
              <w:t xml:space="preserve">Según </w:t>
            </w:r>
            <w:r w:rsidR="00507F29" w:rsidRPr="00027AA8">
              <w:t>C.5.14.1.5.1c</w:t>
            </w:r>
          </w:p>
        </w:tc>
      </w:tr>
      <w:tr w:rsidR="00975CAD" w:rsidRPr="00027AA8" w14:paraId="6AC6A247" w14:textId="77777777" w:rsidTr="007A3661">
        <w:tc>
          <w:tcPr>
            <w:tcW w:w="3235" w:type="dxa"/>
          </w:tcPr>
          <w:p w14:paraId="382F8260" w14:textId="43AC40C3" w:rsidR="00975CAD" w:rsidRPr="00027AA8" w:rsidRDefault="00507F29" w:rsidP="00C64003">
            <w:pPr>
              <w:pPrChange w:id="143" w:author="rvcristiand" w:date="2021-09-14T10:14:00Z">
                <w:pPr>
                  <w:keepNext/>
                  <w:keepLines/>
                </w:pPr>
              </w:pPrChange>
            </w:pPr>
            <w:r w:rsidRPr="00027AA8">
              <w:t>Altura de la viga</w:t>
            </w:r>
            <w:r w:rsidR="007A3661" w:rsidRPr="00027AA8"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viga</m:t>
                  </m:r>
                </m:sub>
              </m:sSub>
            </m:oMath>
          </w:p>
        </w:tc>
        <w:tc>
          <w:tcPr>
            <w:tcW w:w="2998" w:type="dxa"/>
          </w:tcPr>
          <w:p w14:paraId="11A961AA" w14:textId="4038427D" w:rsidR="00975CAD" w:rsidRPr="00027AA8" w:rsidRDefault="00507F29" w:rsidP="00975CAD">
            <w:pPr>
              <w:keepNext/>
              <w:keepLines/>
            </w:pPr>
            <w:proofErr w:type="gramStart"/>
            <w:r w:rsidRPr="00027AA8">
              <w:t xml:space="preserve">{{ </w:t>
            </w:r>
            <w:proofErr w:type="spellStart"/>
            <w:r w:rsidRPr="00027AA8">
              <w:t>hviga</w:t>
            </w:r>
            <w:proofErr w:type="spellEnd"/>
            <w:proofErr w:type="gramEnd"/>
            <w:r w:rsidRPr="00027AA8">
              <w:t xml:space="preserve"> }} m</w:t>
            </w:r>
          </w:p>
        </w:tc>
        <w:tc>
          <w:tcPr>
            <w:tcW w:w="3117" w:type="dxa"/>
          </w:tcPr>
          <w:p w14:paraId="2A14607F" w14:textId="0811261C" w:rsidR="00975CAD" w:rsidRPr="00027AA8" w:rsidRDefault="00975CAD" w:rsidP="00975CAD">
            <w:pPr>
              <w:keepNext/>
              <w:keepLines/>
            </w:pPr>
          </w:p>
        </w:tc>
      </w:tr>
      <w:tr w:rsidR="00975CAD" w:rsidRPr="00027AA8" w14:paraId="6B66CE9A" w14:textId="77777777" w:rsidTr="007A3661">
        <w:tc>
          <w:tcPr>
            <w:tcW w:w="3235" w:type="dxa"/>
          </w:tcPr>
          <w:p w14:paraId="614C7C32" w14:textId="673D8BB4" w:rsidR="00975CAD" w:rsidRPr="00027AA8" w:rsidRDefault="00507F29" w:rsidP="00C64003">
            <w:pPr>
              <w:pPrChange w:id="144" w:author="rvcristiand" w:date="2021-09-14T10:14:00Z">
                <w:pPr>
                  <w:keepNext/>
                  <w:keepLines/>
                </w:pPr>
              </w:pPrChange>
            </w:pPr>
            <w:r w:rsidRPr="00027AA8">
              <w:t>Espesor de la losa</w:t>
            </w:r>
            <w:r w:rsidR="007A3661" w:rsidRPr="00027AA8"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losa</m:t>
                  </m:r>
                </m:sub>
              </m:sSub>
            </m:oMath>
          </w:p>
        </w:tc>
        <w:tc>
          <w:tcPr>
            <w:tcW w:w="2998" w:type="dxa"/>
          </w:tcPr>
          <w:p w14:paraId="4E45747D" w14:textId="04DEBEB5" w:rsidR="00975CAD" w:rsidRPr="00027AA8" w:rsidRDefault="00507F29" w:rsidP="00975CAD">
            <w:pPr>
              <w:keepNext/>
              <w:keepLines/>
            </w:pPr>
            <w:proofErr w:type="gramStart"/>
            <w:r w:rsidRPr="00027AA8">
              <w:t xml:space="preserve">{{ </w:t>
            </w:r>
            <w:proofErr w:type="spellStart"/>
            <w:r w:rsidRPr="00027AA8">
              <w:t>elosa</w:t>
            </w:r>
            <w:proofErr w:type="spellEnd"/>
            <w:proofErr w:type="gramEnd"/>
            <w:r w:rsidRPr="00027AA8">
              <w:t xml:space="preserve"> }} m</w:t>
            </w:r>
          </w:p>
        </w:tc>
        <w:tc>
          <w:tcPr>
            <w:tcW w:w="3117" w:type="dxa"/>
          </w:tcPr>
          <w:p w14:paraId="5992AF95" w14:textId="2BB339A7" w:rsidR="00975CAD" w:rsidRPr="00027AA8" w:rsidRDefault="00975CAD" w:rsidP="00975CAD">
            <w:pPr>
              <w:keepNext/>
              <w:keepLines/>
            </w:pPr>
          </w:p>
        </w:tc>
      </w:tr>
    </w:tbl>
    <w:p w14:paraId="414DA2B9" w14:textId="5C5F74D0" w:rsidR="00A632D6" w:rsidRPr="00027AA8" w:rsidDel="00D7637F" w:rsidRDefault="00A632D6" w:rsidP="00204B3C">
      <w:pPr>
        <w:rPr>
          <w:del w:id="145" w:author="rvcristiand" w:date="2021-09-14T10:41:00Z"/>
        </w:rPr>
      </w:pPr>
    </w:p>
    <w:p w14:paraId="4A52DC13" w14:textId="13398EDF" w:rsidR="009261B3" w:rsidRPr="00027AA8" w:rsidRDefault="009261B3" w:rsidP="009261B3">
      <w:pPr>
        <w:pStyle w:val="Heading2"/>
      </w:pPr>
      <w:r w:rsidRPr="00027AA8">
        <w:t>Diseño a flexión de las vigas</w:t>
      </w:r>
    </w:p>
    <w:p w14:paraId="4440D3F3" w14:textId="423F8B9F" w:rsidR="009261B3" w:rsidRPr="00027AA8" w:rsidRDefault="009261B3" w:rsidP="00373EFC">
      <w:pPr>
        <w:pStyle w:val="Heading2"/>
        <w:pPrChange w:id="146" w:author="rvcristiand" w:date="2021-09-14T10:18:00Z">
          <w:pPr>
            <w:pStyle w:val="Heading3"/>
          </w:pPr>
        </w:pPrChange>
      </w:pPr>
      <w:commentRangeStart w:id="147"/>
      <w:r w:rsidRPr="00027AA8">
        <w:t>Avaluó de cargas</w:t>
      </w:r>
      <w:commentRangeEnd w:id="147"/>
      <w:r w:rsidR="00373EFC">
        <w:rPr>
          <w:rStyle w:val="CommentReference"/>
          <w:rFonts w:asciiTheme="minorHAnsi" w:eastAsiaTheme="minorHAnsi" w:hAnsiTheme="minorHAnsi" w:cstheme="minorBidi"/>
          <w:color w:val="auto"/>
        </w:rPr>
        <w:commentReference w:id="147"/>
      </w:r>
    </w:p>
    <w:p w14:paraId="21355E95" w14:textId="04EBBA0B" w:rsidR="009261B3" w:rsidRPr="00027AA8" w:rsidRDefault="00BC5456" w:rsidP="00A666B3">
      <w:r w:rsidRPr="00027AA8">
        <w:t xml:space="preserve">En la </w:t>
      </w:r>
      <w:r w:rsidRPr="00027AA8">
        <w:fldChar w:fldCharType="begin"/>
      </w:r>
      <w:r w:rsidRPr="00027AA8">
        <w:instrText xml:space="preserve"> REF _Ref526835700 \h </w:instrText>
      </w:r>
      <w:r w:rsidRPr="00027AA8">
        <w:fldChar w:fldCharType="separate"/>
      </w:r>
      <w:ins w:id="148" w:author="rvcristiand" w:date="2021-09-14T11:07:00Z">
        <w:r w:rsidR="00AE3F7F" w:rsidRPr="00027AA8">
          <w:t xml:space="preserve">Tabla </w:t>
        </w:r>
        <w:r w:rsidR="00AE3F7F">
          <w:rPr>
            <w:noProof/>
          </w:rPr>
          <w:t>5</w:t>
        </w:r>
      </w:ins>
      <w:del w:id="149" w:author="rvcristiand" w:date="2021-09-14T09:45:00Z">
        <w:r w:rsidR="00D33D1A" w:rsidRPr="00027AA8" w:rsidDel="00336559">
          <w:delText xml:space="preserve">Tabla </w:delText>
        </w:r>
        <w:r w:rsidR="00D33D1A" w:rsidRPr="00027AA8" w:rsidDel="00336559">
          <w:rPr>
            <w:noProof/>
          </w:rPr>
          <w:delText>0</w:delText>
        </w:r>
        <w:r w:rsidR="00D33D1A" w:rsidRPr="00027AA8" w:rsidDel="00336559">
          <w:noBreakHyphen/>
        </w:r>
        <w:r w:rsidR="00D33D1A" w:rsidRPr="00027AA8" w:rsidDel="00336559">
          <w:rPr>
            <w:noProof/>
          </w:rPr>
          <w:delText>5</w:delText>
        </w:r>
      </w:del>
      <w:r w:rsidRPr="00027AA8">
        <w:fldChar w:fldCharType="end"/>
      </w:r>
      <w:r w:rsidRPr="00027AA8">
        <w:t xml:space="preserve"> se presentan las cargas de la superestructura sobre la viga</w:t>
      </w:r>
      <w:r w:rsidR="009261B3" w:rsidRPr="00027AA8">
        <w:t>.</w:t>
      </w:r>
    </w:p>
    <w:p w14:paraId="21C2CF26" w14:textId="04373185" w:rsidR="009261B3" w:rsidRPr="00027AA8" w:rsidRDefault="009261B3" w:rsidP="009261B3">
      <w:pPr>
        <w:pStyle w:val="Caption"/>
      </w:pPr>
      <w:bookmarkStart w:id="150" w:name="_Toc73098609"/>
      <w:bookmarkStart w:id="151" w:name="_Ref526835700"/>
      <w:r w:rsidRPr="00027AA8">
        <w:t xml:space="preserve">Tabla </w:t>
      </w:r>
      <w:del w:id="152" w:author="rvcristiand" w:date="2021-09-14T10:18:00Z">
        <w:r w:rsidRPr="00027AA8" w:rsidDel="00373EFC">
          <w:fldChar w:fldCharType="begin"/>
        </w:r>
        <w:r w:rsidRPr="00027AA8" w:rsidDel="00373EFC">
          <w:delInstrText xml:space="preserve"> STYLEREF 1 \s </w:delInstrText>
        </w:r>
        <w:r w:rsidRPr="00027AA8" w:rsidDel="00373EFC">
          <w:fldChar w:fldCharType="separate"/>
        </w:r>
        <w:r w:rsidR="00646DD9" w:rsidDel="00373EFC">
          <w:rPr>
            <w:noProof/>
          </w:rPr>
          <w:delText>0</w:delText>
        </w:r>
        <w:r w:rsidRPr="00027AA8" w:rsidDel="00373EFC">
          <w:fldChar w:fldCharType="end"/>
        </w:r>
        <w:r w:rsidRPr="00027AA8" w:rsidDel="00373EFC">
          <w:noBreakHyphen/>
        </w:r>
      </w:del>
      <w:r w:rsidRPr="00027AA8">
        <w:fldChar w:fldCharType="begin"/>
      </w:r>
      <w:r w:rsidRPr="00027AA8">
        <w:instrText xml:space="preserve"> SEQ Tabla \* ARABIC </w:instrText>
      </w:r>
      <w:del w:id="153" w:author="rvcristiand" w:date="2021-09-14T10:18:00Z">
        <w:r w:rsidRPr="00027AA8" w:rsidDel="00373EFC">
          <w:delInstrText xml:space="preserve">\s 1 </w:delInstrText>
        </w:r>
      </w:del>
      <w:r w:rsidRPr="00027AA8">
        <w:fldChar w:fldCharType="separate"/>
      </w:r>
      <w:ins w:id="154" w:author="rvcristiand" w:date="2021-09-14T11:07:00Z">
        <w:r w:rsidR="00AE3F7F">
          <w:rPr>
            <w:noProof/>
          </w:rPr>
          <w:t>5</w:t>
        </w:r>
      </w:ins>
      <w:del w:id="155" w:author="rvcristiand" w:date="2021-09-14T09:46:00Z">
        <w:r w:rsidR="00336559" w:rsidDel="00336559">
          <w:rPr>
            <w:noProof/>
          </w:rPr>
          <w:delText>5</w:delText>
        </w:r>
      </w:del>
      <w:r w:rsidRPr="00027AA8">
        <w:fldChar w:fldCharType="end"/>
      </w:r>
      <w:bookmarkEnd w:id="151"/>
      <w:r w:rsidRPr="00027AA8">
        <w:t xml:space="preserve">. </w:t>
      </w:r>
      <w:r w:rsidR="00BC5456" w:rsidRPr="00027AA8">
        <w:t>Cargas permanentes sobre la viga</w:t>
      </w:r>
      <w:r w:rsidRPr="00027AA8">
        <w:rPr>
          <w:b w:val="0"/>
        </w:rPr>
        <w:t>.</w:t>
      </w:r>
      <w:bookmarkEnd w:id="15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61B3" w:rsidRPr="00336559" w14:paraId="18A14BE0" w14:textId="77777777" w:rsidTr="00A52F3C">
        <w:tc>
          <w:tcPr>
            <w:tcW w:w="4675" w:type="dxa"/>
          </w:tcPr>
          <w:p w14:paraId="2A14226F" w14:textId="242B9F8D" w:rsidR="009261B3" w:rsidRPr="00027AA8" w:rsidRDefault="00373EFC" w:rsidP="00373EFC">
            <w:pPr>
              <w:rPr>
                <w:vertAlign w:val="subscript"/>
              </w:rPr>
              <w:pPrChange w:id="156" w:author="rvcristiand" w:date="2021-09-14T10:26:00Z">
                <w:pPr/>
              </w:pPrChange>
            </w:pPr>
            <w:commentRangeStart w:id="157"/>
            <m:oMath>
              <m:r>
                <w:ins w:id="158" w:author="rvcristiand" w:date="2021-09-14T10:26:00Z">
                  <w:rPr>
                    <w:rFonts w:ascii="Cambria Math" w:hAnsi="Cambria Math"/>
                  </w:rPr>
                  <m:t>D</m:t>
                </w:ins>
              </m:r>
              <m:sSub>
                <m:sSubPr>
                  <m:ctrlPr>
                    <w:ins w:id="159" w:author="rvcristiand" w:date="2021-09-14T10:26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160" w:author="rvcristiand" w:date="2021-09-14T10:26:00Z">
                      <w:rPr>
                        <w:rFonts w:ascii="Cambria Math" w:hAnsi="Cambria Math"/>
                      </w:rPr>
                      <m:t>C</m:t>
                    </w:ins>
                  </m:r>
                </m:e>
                <m:sub>
                  <m:r>
                    <w:ins w:id="161" w:author="rvcristiand" w:date="2021-09-14T10:26:00Z">
                      <w:rPr>
                        <w:rFonts w:ascii="Cambria Math" w:hAnsi="Cambria Math"/>
                      </w:rPr>
                      <m:t>losa</m:t>
                    </w:ins>
                  </m:r>
                </m:sub>
              </m:sSub>
            </m:oMath>
            <w:del w:id="162" w:author="rvcristiand" w:date="2021-09-14T10:26:00Z">
              <w:r w:rsidR="009261B3" w:rsidRPr="00027AA8" w:rsidDel="00373EFC">
                <w:delText xml:space="preserve">DC </w:delText>
              </w:r>
              <w:r w:rsidR="009261B3" w:rsidRPr="00027AA8" w:rsidDel="00373EFC">
                <w:rPr>
                  <w:vertAlign w:val="subscript"/>
                </w:rPr>
                <w:delText>losa</w:delText>
              </w:r>
            </w:del>
          </w:p>
        </w:tc>
        <w:tc>
          <w:tcPr>
            <w:tcW w:w="4675" w:type="dxa"/>
          </w:tcPr>
          <w:p w14:paraId="6179CC59" w14:textId="119032E2" w:rsidR="009261B3" w:rsidRPr="00027AA8" w:rsidRDefault="00C43DC4" w:rsidP="00A52F3C">
            <w:proofErr w:type="gramStart"/>
            <w:r w:rsidRPr="00027AA8">
              <w:t>{{ “</w:t>
            </w:r>
            <w:proofErr w:type="gramEnd"/>
            <w:r w:rsidRPr="00027AA8">
              <w:t>{:.2f}”.</w:t>
            </w:r>
            <w:proofErr w:type="spellStart"/>
            <w:r w:rsidRPr="00027AA8">
              <w:t>format</w:t>
            </w:r>
            <w:proofErr w:type="spellEnd"/>
            <w:r w:rsidRPr="00027AA8">
              <w:t>(</w:t>
            </w:r>
            <w:proofErr w:type="spellStart"/>
            <w:r w:rsidRPr="00027AA8">
              <w:t>DClosa</w:t>
            </w:r>
            <w:proofErr w:type="spellEnd"/>
            <w:r w:rsidRPr="00027AA8">
              <w:t>) }}</w:t>
            </w:r>
            <w:r w:rsidR="009261B3" w:rsidRPr="00027AA8">
              <w:t xml:space="preserve"> kN</w:t>
            </w:r>
            <w:r w:rsidRPr="00027AA8">
              <w:t>/m</w:t>
            </w:r>
          </w:p>
        </w:tc>
      </w:tr>
      <w:tr w:rsidR="009261B3" w:rsidRPr="00336559" w14:paraId="1FE8D7BA" w14:textId="77777777" w:rsidTr="00A52F3C">
        <w:tc>
          <w:tcPr>
            <w:tcW w:w="4675" w:type="dxa"/>
          </w:tcPr>
          <w:p w14:paraId="7EE8862C" w14:textId="0C3CA3FD" w:rsidR="009261B3" w:rsidRPr="00027AA8" w:rsidRDefault="00373EFC" w:rsidP="00373EFC">
            <w:pPr>
              <w:rPr>
                <w:vertAlign w:val="subscript"/>
              </w:rPr>
              <w:pPrChange w:id="163" w:author="rvcristiand" w:date="2021-09-14T10:27:00Z">
                <w:pPr/>
              </w:pPrChange>
            </w:pPr>
            <m:oMath>
              <m:r>
                <w:ins w:id="164" w:author="rvcristiand" w:date="2021-09-14T10:27:00Z">
                  <w:rPr>
                    <w:rFonts w:ascii="Cambria Math" w:hAnsi="Cambria Math"/>
                  </w:rPr>
                  <m:t>D</m:t>
                </w:ins>
              </m:r>
              <m:sSub>
                <m:sSubPr>
                  <m:ctrlPr>
                    <w:ins w:id="165" w:author="rvcristiand" w:date="2021-09-14T10:27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166" w:author="rvcristiand" w:date="2021-09-14T10:27:00Z">
                      <w:rPr>
                        <w:rFonts w:ascii="Cambria Math" w:hAnsi="Cambria Math"/>
                      </w:rPr>
                      <m:t>C</m:t>
                    </w:ins>
                  </m:r>
                </m:e>
                <m:sub>
                  <m:r>
                    <w:ins w:id="167" w:author="rvcristiand" w:date="2021-09-14T10:27:00Z">
                      <w:rPr>
                        <w:rFonts w:ascii="Cambria Math" w:hAnsi="Cambria Math"/>
                      </w:rPr>
                      <m:t>viga</m:t>
                    </w:ins>
                  </m:r>
                </m:sub>
              </m:sSub>
            </m:oMath>
            <w:del w:id="168" w:author="rvcristiand" w:date="2021-09-14T10:26:00Z">
              <w:r w:rsidR="009261B3" w:rsidRPr="00027AA8" w:rsidDel="00373EFC">
                <w:delText xml:space="preserve">DC </w:delText>
              </w:r>
              <w:r w:rsidR="009261B3" w:rsidRPr="00027AA8" w:rsidDel="00373EFC">
                <w:rPr>
                  <w:vertAlign w:val="subscript"/>
                </w:rPr>
                <w:delText>viga</w:delText>
              </w:r>
            </w:del>
          </w:p>
        </w:tc>
        <w:tc>
          <w:tcPr>
            <w:tcW w:w="4675" w:type="dxa"/>
          </w:tcPr>
          <w:p w14:paraId="39702FDC" w14:textId="74CCDACE" w:rsidR="009261B3" w:rsidRPr="00027AA8" w:rsidRDefault="00C43DC4" w:rsidP="00A52F3C">
            <w:proofErr w:type="gramStart"/>
            <w:r w:rsidRPr="00027AA8">
              <w:t>{{ “</w:t>
            </w:r>
            <w:proofErr w:type="gramEnd"/>
            <w:r w:rsidRPr="00027AA8">
              <w:t>{:.2f}”.</w:t>
            </w:r>
            <w:proofErr w:type="spellStart"/>
            <w:r w:rsidRPr="00027AA8">
              <w:t>format</w:t>
            </w:r>
            <w:proofErr w:type="spellEnd"/>
            <w:r w:rsidRPr="00027AA8">
              <w:t>(</w:t>
            </w:r>
            <w:proofErr w:type="spellStart"/>
            <w:r w:rsidRPr="00027AA8">
              <w:t>DCviga</w:t>
            </w:r>
            <w:proofErr w:type="spellEnd"/>
            <w:r w:rsidRPr="00027AA8">
              <w:t xml:space="preserve">) }} </w:t>
            </w:r>
            <w:r w:rsidR="009261B3" w:rsidRPr="00027AA8">
              <w:t>kN</w:t>
            </w:r>
            <w:r w:rsidRPr="00027AA8">
              <w:t>/m</w:t>
            </w:r>
          </w:p>
        </w:tc>
      </w:tr>
      <w:tr w:rsidR="00D92D61" w:rsidRPr="00336559" w14:paraId="0B8ECF07" w14:textId="77777777" w:rsidTr="00A52F3C">
        <w:tc>
          <w:tcPr>
            <w:tcW w:w="4675" w:type="dxa"/>
          </w:tcPr>
          <w:p w14:paraId="7544B9EE" w14:textId="3D16668A" w:rsidR="00D92D61" w:rsidRPr="00027AA8" w:rsidRDefault="00373EFC" w:rsidP="00373EFC">
            <w:pPr>
              <w:pPrChange w:id="169" w:author="rvcristiand" w:date="2021-09-14T10:27:00Z">
                <w:pPr/>
              </w:pPrChange>
            </w:pPr>
            <m:oMath>
              <m:r>
                <w:ins w:id="170" w:author="rvcristiand" w:date="2021-09-14T10:27:00Z">
                  <w:rPr>
                    <w:rFonts w:ascii="Cambria Math" w:hAnsi="Cambria Math"/>
                  </w:rPr>
                  <m:t>D</m:t>
                </w:ins>
              </m:r>
              <m:sSub>
                <m:sSubPr>
                  <m:ctrlPr>
                    <w:ins w:id="171" w:author="rvcristiand" w:date="2021-09-14T10:27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ins w:id="172" w:author="rvcristiand" w:date="2021-09-14T10:27:00Z">
                      <w:rPr>
                        <w:rFonts w:ascii="Cambria Math" w:hAnsi="Cambria Math"/>
                      </w:rPr>
                      <m:t>C</m:t>
                    </w:ins>
                  </m:r>
                </m:e>
                <m:sub>
                  <m:r>
                    <w:ins w:id="173" w:author="rvcristiand" w:date="2021-09-14T10:27:00Z">
                      <w:rPr>
                        <w:rFonts w:ascii="Cambria Math" w:hAnsi="Cambria Math"/>
                      </w:rPr>
                      <m:t>bordillo</m:t>
                    </w:ins>
                  </m:r>
                </m:sub>
              </m:sSub>
            </m:oMath>
            <w:del w:id="174" w:author="rvcristiand" w:date="2021-09-14T10:27:00Z">
              <w:r w:rsidR="00D92D61" w:rsidRPr="00027AA8" w:rsidDel="00373EFC">
                <w:delText>DC</w:delText>
              </w:r>
            </w:del>
            <w:del w:id="175" w:author="rvcristiand" w:date="2021-09-14T10:26:00Z">
              <w:r w:rsidR="00D92D61" w:rsidRPr="00027AA8" w:rsidDel="00373EFC">
                <w:delText xml:space="preserve"> </w:delText>
              </w:r>
            </w:del>
            <w:del w:id="176" w:author="rvcristiand" w:date="2021-09-14T10:27:00Z">
              <w:r w:rsidR="00D92D61" w:rsidRPr="00027AA8" w:rsidDel="00373EFC">
                <w:rPr>
                  <w:vertAlign w:val="subscript"/>
                </w:rPr>
                <w:delText>bordillo</w:delText>
              </w:r>
            </w:del>
          </w:p>
        </w:tc>
        <w:tc>
          <w:tcPr>
            <w:tcW w:w="4675" w:type="dxa"/>
          </w:tcPr>
          <w:p w14:paraId="689DDF5D" w14:textId="43180584" w:rsidR="00D92D61" w:rsidRPr="00027AA8" w:rsidRDefault="00C43DC4" w:rsidP="00A52F3C">
            <w:proofErr w:type="gramStart"/>
            <w:r w:rsidRPr="00027AA8">
              <w:t>{{ “</w:t>
            </w:r>
            <w:proofErr w:type="gramEnd"/>
            <w:r w:rsidRPr="00027AA8">
              <w:t>{:.2f}”.</w:t>
            </w:r>
            <w:proofErr w:type="spellStart"/>
            <w:r w:rsidRPr="00027AA8">
              <w:t>format</w:t>
            </w:r>
            <w:proofErr w:type="spellEnd"/>
            <w:r w:rsidRPr="00027AA8">
              <w:t>(</w:t>
            </w:r>
            <w:proofErr w:type="spellStart"/>
            <w:r w:rsidRPr="00027AA8">
              <w:t>DCbordillo</w:t>
            </w:r>
            <w:proofErr w:type="spellEnd"/>
            <w:r w:rsidRPr="00027AA8">
              <w:t>) }} kN/m</w:t>
            </w:r>
            <w:commentRangeEnd w:id="157"/>
            <w:r w:rsidR="008737ED">
              <w:rPr>
                <w:rStyle w:val="CommentReference"/>
              </w:rPr>
              <w:commentReference w:id="157"/>
            </w:r>
          </w:p>
        </w:tc>
      </w:tr>
    </w:tbl>
    <w:p w14:paraId="41ED2CCE" w14:textId="562C5C8F" w:rsidR="009261B3" w:rsidRPr="00E23DFE" w:rsidDel="00373EFC" w:rsidRDefault="009261B3" w:rsidP="00373EFC">
      <w:pPr>
        <w:rPr>
          <w:del w:id="177" w:author="rvcristiand" w:date="2021-09-14T10:20:00Z"/>
        </w:rPr>
        <w:pPrChange w:id="178" w:author="rvcristiand" w:date="2021-09-14T10:21:00Z">
          <w:pPr/>
        </w:pPrChange>
      </w:pPr>
    </w:p>
    <w:p w14:paraId="0C22A9A6" w14:textId="77777777" w:rsidR="00373EFC" w:rsidRDefault="00373EFC" w:rsidP="00373EFC">
      <w:pPr>
        <w:rPr>
          <w:ins w:id="179" w:author="rvcristiand" w:date="2021-09-14T10:21:00Z"/>
        </w:rPr>
        <w:pPrChange w:id="180" w:author="rvcristiand" w:date="2021-09-14T10:21:00Z">
          <w:pPr>
            <w:pStyle w:val="Heading3"/>
          </w:pPr>
        </w:pPrChange>
      </w:pPr>
    </w:p>
    <w:p w14:paraId="73B735BA" w14:textId="7EED8CC8" w:rsidR="00A666B3" w:rsidRDefault="00A666B3" w:rsidP="00A666B3">
      <w:pPr>
        <w:pStyle w:val="Heading3"/>
        <w:rPr>
          <w:ins w:id="181" w:author="rvcristiand" w:date="2021-09-14T10:26:00Z"/>
        </w:rPr>
      </w:pPr>
      <w:r w:rsidRPr="00027AA8">
        <w:t xml:space="preserve">Momentos </w:t>
      </w:r>
      <w:ins w:id="182" w:author="rvcristiand" w:date="2021-09-14T10:25:00Z">
        <w:r w:rsidR="00373EFC">
          <w:t>flectores</w:t>
        </w:r>
      </w:ins>
      <w:del w:id="183" w:author="rvcristiand" w:date="2021-09-14T10:25:00Z">
        <w:r w:rsidRPr="00027AA8" w:rsidDel="00373EFC">
          <w:delText>máximos. Cargas permanentes</w:delText>
        </w:r>
      </w:del>
    </w:p>
    <w:p w14:paraId="7A3EC7D1" w14:textId="1F003CDE" w:rsidR="00373EFC" w:rsidRPr="00373EFC" w:rsidRDefault="008737ED" w:rsidP="00373EFC">
      <w:pPr>
        <w:rPr>
          <w:rPrChange w:id="184" w:author="rvcristiand" w:date="2021-09-14T10:26:00Z">
            <w:rPr/>
          </w:rPrChange>
        </w:rPr>
        <w:pPrChange w:id="185" w:author="rvcristiand" w:date="2021-09-14T10:26:00Z">
          <w:pPr>
            <w:pStyle w:val="Heading3"/>
          </w:pPr>
        </w:pPrChange>
      </w:pPr>
      <w:ins w:id="186" w:author="rvcristiand" w:date="2021-09-14T10:29:00Z">
        <w:r>
          <w:t xml:space="preserve">En la </w:t>
        </w:r>
        <w:r>
          <w:fldChar w:fldCharType="begin"/>
        </w:r>
        <w:r>
          <w:instrText xml:space="preserve"> REF _Ref82507806 \h </w:instrText>
        </w:r>
      </w:ins>
      <w:r>
        <w:fldChar w:fldCharType="separate"/>
      </w:r>
      <w:ins w:id="187" w:author="rvcristiand" w:date="2021-09-14T11:07:00Z">
        <w:r w:rsidR="00AE3F7F" w:rsidRPr="00027AA8">
          <w:t xml:space="preserve">Tabla </w:t>
        </w:r>
        <w:r w:rsidR="00AE3F7F">
          <w:rPr>
            <w:noProof/>
          </w:rPr>
          <w:t>6</w:t>
        </w:r>
      </w:ins>
      <w:ins w:id="188" w:author="rvcristiand" w:date="2021-09-14T10:29:00Z">
        <w:r>
          <w:fldChar w:fldCharType="end"/>
        </w:r>
        <w:r>
          <w:t xml:space="preserve"> </w:t>
        </w:r>
      </w:ins>
      <w:ins w:id="189" w:author="rvcristiand" w:date="2021-09-14T10:31:00Z">
        <w:r>
          <w:t>se presentan los momentos flectores en la viga debidos a las cargas de la superestructura.</w:t>
        </w:r>
      </w:ins>
    </w:p>
    <w:p w14:paraId="3DAC6749" w14:textId="4602415A" w:rsidR="00A666B3" w:rsidRPr="00027AA8" w:rsidDel="00373EFC" w:rsidRDefault="00A666B3" w:rsidP="00A666B3">
      <w:pPr>
        <w:rPr>
          <w:del w:id="190" w:author="rvcristiand" w:date="2021-09-14T10:26:00Z"/>
        </w:rPr>
      </w:pPr>
      <w:del w:id="191" w:author="rvcristiand" w:date="2021-09-14T10:26:00Z">
        <w:r w:rsidRPr="00027AA8" w:rsidDel="00373EFC">
          <w:delText xml:space="preserve">En la </w:delText>
        </w:r>
        <w:r w:rsidRPr="00027AA8" w:rsidDel="00373EFC">
          <w:fldChar w:fldCharType="begin"/>
        </w:r>
        <w:r w:rsidRPr="00027AA8" w:rsidDel="00373EFC">
          <w:delInstrText xml:space="preserve"> REF _Ref526836191 \h </w:delInstrText>
        </w:r>
        <w:r w:rsidRPr="00027AA8" w:rsidDel="00373EFC">
          <w:fldChar w:fldCharType="separate"/>
        </w:r>
      </w:del>
      <w:del w:id="192" w:author="rvcristiand" w:date="2021-09-14T09:45:00Z">
        <w:r w:rsidR="00D33D1A" w:rsidRPr="00027AA8" w:rsidDel="00336559">
          <w:delText xml:space="preserve">Tabla </w:delText>
        </w:r>
        <w:r w:rsidR="00D33D1A" w:rsidRPr="00027AA8" w:rsidDel="00336559">
          <w:rPr>
            <w:noProof/>
          </w:rPr>
          <w:delText>0</w:delText>
        </w:r>
        <w:r w:rsidR="00D33D1A" w:rsidRPr="00027AA8" w:rsidDel="00336559">
          <w:noBreakHyphen/>
        </w:r>
        <w:r w:rsidR="00D33D1A" w:rsidRPr="00027AA8" w:rsidDel="00336559">
          <w:rPr>
            <w:noProof/>
          </w:rPr>
          <w:delText>8</w:delText>
        </w:r>
      </w:del>
      <w:del w:id="193" w:author="rvcristiand" w:date="2021-09-14T10:26:00Z">
        <w:r w:rsidRPr="00027AA8" w:rsidDel="00373EFC">
          <w:fldChar w:fldCharType="end"/>
        </w:r>
        <w:r w:rsidRPr="00027AA8" w:rsidDel="00373EFC">
          <w:delText xml:space="preserve"> </w:delText>
        </w:r>
        <w:r w:rsidR="0084498C" w:rsidRPr="00027AA8" w:rsidDel="00373EFC">
          <w:delText xml:space="preserve">y </w:delText>
        </w:r>
        <w:r w:rsidRPr="00027AA8" w:rsidDel="00373EFC">
          <w:delText>se presentan los momentos</w:delText>
        </w:r>
        <w:r w:rsidR="00C255C5" w:rsidRPr="00027AA8" w:rsidDel="00373EFC">
          <w:delText xml:space="preserve"> máximos</w:delText>
        </w:r>
        <w:r w:rsidRPr="00027AA8" w:rsidDel="00373EFC">
          <w:delText xml:space="preserve"> de la superestructura</w:delText>
        </w:r>
        <w:r w:rsidR="00C255C5" w:rsidRPr="00027AA8" w:rsidDel="00373EFC">
          <w:delText xml:space="preserve"> debido a la acción de las cargas permanentes.</w:delText>
        </w:r>
      </w:del>
    </w:p>
    <w:p w14:paraId="0CBFEF67" w14:textId="6150FBC2" w:rsidR="00605073" w:rsidRPr="00027AA8" w:rsidRDefault="00605073" w:rsidP="00605073">
      <w:pPr>
        <w:pStyle w:val="Caption"/>
        <w:rPr>
          <w:b w:val="0"/>
        </w:rPr>
      </w:pPr>
      <w:bookmarkStart w:id="194" w:name="_Ref82507806"/>
      <w:r w:rsidRPr="00027AA8">
        <w:t xml:space="preserve">Tabla </w:t>
      </w:r>
      <w:del w:id="195" w:author="rvcristiand" w:date="2021-09-14T10:29:00Z">
        <w:r w:rsidRPr="00027AA8" w:rsidDel="008737ED">
          <w:fldChar w:fldCharType="begin"/>
        </w:r>
        <w:r w:rsidRPr="00027AA8" w:rsidDel="008737ED">
          <w:delInstrText xml:space="preserve"> STYLEREF 1 \s </w:delInstrText>
        </w:r>
        <w:r w:rsidRPr="00027AA8" w:rsidDel="008737ED">
          <w:fldChar w:fldCharType="separate"/>
        </w:r>
        <w:r w:rsidR="00373EFC" w:rsidDel="008737ED">
          <w:rPr>
            <w:noProof/>
          </w:rPr>
          <w:delText>0</w:delText>
        </w:r>
        <w:r w:rsidRPr="00027AA8" w:rsidDel="008737ED">
          <w:fldChar w:fldCharType="end"/>
        </w:r>
        <w:r w:rsidRPr="00027AA8" w:rsidDel="008737ED">
          <w:noBreakHyphen/>
        </w:r>
      </w:del>
      <w:r w:rsidRPr="00027AA8">
        <w:fldChar w:fldCharType="begin"/>
      </w:r>
      <w:r w:rsidRPr="00027AA8">
        <w:instrText xml:space="preserve"> SEQ Tabla \* ARABIC </w:instrText>
      </w:r>
      <w:del w:id="196" w:author="rvcristiand" w:date="2021-09-14T10:29:00Z">
        <w:r w:rsidRPr="00027AA8" w:rsidDel="008737ED">
          <w:delInstrText xml:space="preserve">\s 1 </w:delInstrText>
        </w:r>
      </w:del>
      <w:r w:rsidRPr="00027AA8">
        <w:fldChar w:fldCharType="separate"/>
      </w:r>
      <w:ins w:id="197" w:author="rvcristiand" w:date="2021-09-14T11:07:00Z">
        <w:r w:rsidR="00AE3F7F">
          <w:rPr>
            <w:noProof/>
          </w:rPr>
          <w:t>6</w:t>
        </w:r>
      </w:ins>
      <w:del w:id="198" w:author="rvcristiand" w:date="2021-09-14T09:46:00Z">
        <w:r w:rsidR="00336559" w:rsidDel="00336559">
          <w:rPr>
            <w:noProof/>
          </w:rPr>
          <w:delText>6</w:delText>
        </w:r>
      </w:del>
      <w:r w:rsidRPr="00027AA8">
        <w:fldChar w:fldCharType="end"/>
      </w:r>
      <w:bookmarkEnd w:id="194"/>
      <w:r w:rsidRPr="00027AA8">
        <w:t>.</w:t>
      </w:r>
      <w:r w:rsidRPr="00027AA8">
        <w:rPr>
          <w:b w:val="0"/>
        </w:rPr>
        <w:t xml:space="preserve"> Momentos a lo largo de la viga debidos a las cargas</w:t>
      </w:r>
      <w:r w:rsidR="00296F8B" w:rsidRPr="00027AA8">
        <w:rPr>
          <w:b w:val="0"/>
        </w:rPr>
        <w:t xml:space="preserve"> de la superestructura</w:t>
      </w:r>
      <w:r w:rsidRPr="00027AA8">
        <w:rPr>
          <w:b w:val="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244E" w:rsidRPr="00027AA8" w14:paraId="365EC5F5" w14:textId="77777777" w:rsidTr="0081244E">
        <w:tc>
          <w:tcPr>
            <w:tcW w:w="4675" w:type="dxa"/>
          </w:tcPr>
          <w:p w14:paraId="33CEFE6A" w14:textId="0D082FAE" w:rsidR="0081244E" w:rsidRPr="00027AA8" w:rsidRDefault="008737ED" w:rsidP="00A666B3">
            <w:ins w:id="199" w:author="rvcristiand" w:date="2021-09-14T10:28:00Z">
              <w:r>
                <w:t>X [m]</w:t>
              </w:r>
            </w:ins>
            <w:del w:id="200" w:author="rvcristiand" w:date="2021-09-14T10:28:00Z">
              <w:r w:rsidR="00A83113" w:rsidRPr="00027AA8" w:rsidDel="008737ED">
                <w:delText>Distancia dentro de la luz</w:delText>
              </w:r>
            </w:del>
          </w:p>
        </w:tc>
        <w:tc>
          <w:tcPr>
            <w:tcW w:w="4675" w:type="dxa"/>
          </w:tcPr>
          <w:p w14:paraId="2702ED85" w14:textId="5FE44BB0" w:rsidR="0081244E" w:rsidRPr="00027AA8" w:rsidRDefault="00BE7C6A" w:rsidP="00A666B3">
            <w:r w:rsidRPr="00027AA8">
              <w:t>M</w:t>
            </w:r>
            <w:r w:rsidR="00A83113" w:rsidRPr="00027AA8">
              <w:t xml:space="preserve">omento </w:t>
            </w:r>
            <w:r w:rsidR="00605073" w:rsidRPr="00027AA8">
              <w:t>flector</w:t>
            </w:r>
            <w:ins w:id="201" w:author="rvcristiand" w:date="2021-09-14T10:28:00Z">
              <w:r w:rsidR="008737ED">
                <w:t xml:space="preserve"> [kN</w:t>
              </w:r>
            </w:ins>
            <w:ins w:id="202" w:author="rvcristiand" w:date="2021-09-14T10:34:00Z">
              <w:r w:rsidR="008737ED">
                <w:t xml:space="preserve"> </w:t>
              </w:r>
            </w:ins>
            <w:ins w:id="203" w:author="rvcristiand" w:date="2021-09-14T10:28:00Z">
              <w:r w:rsidR="008737ED">
                <w:t>m]</w:t>
              </w:r>
            </w:ins>
          </w:p>
        </w:tc>
      </w:tr>
      <w:tr w:rsidR="00D0673A" w:rsidRPr="00027AA8" w14:paraId="4CB127ED" w14:textId="77777777" w:rsidTr="0081244E">
        <w:tc>
          <w:tcPr>
            <w:tcW w:w="4675" w:type="dxa"/>
          </w:tcPr>
          <w:p w14:paraId="6CDD1C25" w14:textId="128B4FA9" w:rsidR="00D0673A" w:rsidRPr="009D7DFA" w:rsidRDefault="00D0673A" w:rsidP="00D0673A">
            <w:r w:rsidRPr="009D7DFA">
              <w:t xml:space="preserve">{{%tr </w:t>
            </w:r>
            <w:proofErr w:type="spellStart"/>
            <w:r w:rsidRPr="009D7DFA">
              <w:t>for m</w:t>
            </w:r>
            <w:proofErr w:type="spellEnd"/>
            <w:r w:rsidRPr="009D7DFA">
              <w:t xml:space="preserve"> in </w:t>
            </w:r>
            <w:r w:rsidR="00E23DFE">
              <w:t>MDC</w:t>
            </w:r>
            <w:r w:rsidRPr="009D7DFA">
              <w:t xml:space="preserve"> %}}</w:t>
            </w:r>
          </w:p>
        </w:tc>
        <w:tc>
          <w:tcPr>
            <w:tcW w:w="4675" w:type="dxa"/>
          </w:tcPr>
          <w:p w14:paraId="798DB6F7" w14:textId="6E484D07" w:rsidR="00D0673A" w:rsidRPr="009D7DFA" w:rsidRDefault="00D0673A" w:rsidP="00D0673A">
            <w:r w:rsidRPr="009D7DFA">
              <w:t xml:space="preserve">{{%tr </w:t>
            </w:r>
            <w:proofErr w:type="spellStart"/>
            <w:r w:rsidRPr="009D7DFA">
              <w:t>for m</w:t>
            </w:r>
            <w:proofErr w:type="spellEnd"/>
            <w:r w:rsidRPr="009D7DFA">
              <w:t xml:space="preserve"> in </w:t>
            </w:r>
            <w:r w:rsidR="00E23DFE">
              <w:t>MDC</w:t>
            </w:r>
            <w:r w:rsidRPr="009D7DFA">
              <w:t xml:space="preserve"> %}}</w:t>
            </w:r>
          </w:p>
        </w:tc>
      </w:tr>
      <w:tr w:rsidR="00D0673A" w:rsidRPr="00027AA8" w14:paraId="5A421761" w14:textId="77777777" w:rsidTr="0081244E">
        <w:tc>
          <w:tcPr>
            <w:tcW w:w="4675" w:type="dxa"/>
          </w:tcPr>
          <w:p w14:paraId="4355953A" w14:textId="4EAD8D3D" w:rsidR="00D0673A" w:rsidRPr="009D7DFA" w:rsidRDefault="00D0673A" w:rsidP="00D0673A">
            <w:proofErr w:type="gramStart"/>
            <w:r w:rsidRPr="009D7DFA">
              <w:t>{{ ‘</w:t>
            </w:r>
            <w:proofErr w:type="gramEnd"/>
            <w:r w:rsidRPr="009D7DFA">
              <w:t>{:.</w:t>
            </w:r>
            <w:r w:rsidR="00E27783" w:rsidRPr="009D7DFA">
              <w:t>2</w:t>
            </w:r>
            <w:r w:rsidRPr="009D7DFA">
              <w:t>f}’.</w:t>
            </w:r>
            <w:proofErr w:type="spellStart"/>
            <w:r w:rsidRPr="009D7DFA">
              <w:t>format</w:t>
            </w:r>
            <w:proofErr w:type="spellEnd"/>
            <w:r w:rsidRPr="009D7DFA">
              <w:t>(m[0]) }}</w:t>
            </w:r>
            <w:del w:id="204" w:author="rvcristiand" w:date="2021-09-14T10:28:00Z">
              <w:r w:rsidR="00B63EC7" w:rsidRPr="009D7DFA" w:rsidDel="008737ED">
                <w:delText xml:space="preserve"> m</w:delText>
              </w:r>
            </w:del>
          </w:p>
        </w:tc>
        <w:tc>
          <w:tcPr>
            <w:tcW w:w="4675" w:type="dxa"/>
          </w:tcPr>
          <w:p w14:paraId="454A9BA6" w14:textId="493BCC11" w:rsidR="00D0673A" w:rsidRPr="009D7DFA" w:rsidRDefault="00D0673A" w:rsidP="00D0673A">
            <w:proofErr w:type="gramStart"/>
            <w:r w:rsidRPr="009D7DFA">
              <w:t>{{ ‘</w:t>
            </w:r>
            <w:proofErr w:type="gramEnd"/>
            <w:r w:rsidRPr="009D7DFA">
              <w:t>{:.</w:t>
            </w:r>
            <w:r w:rsidR="00E27783" w:rsidRPr="009D7DFA">
              <w:t>2</w:t>
            </w:r>
            <w:r w:rsidRPr="009D7DFA">
              <w:t>f}’.</w:t>
            </w:r>
            <w:proofErr w:type="spellStart"/>
            <w:r w:rsidRPr="009D7DFA">
              <w:t>format</w:t>
            </w:r>
            <w:proofErr w:type="spellEnd"/>
            <w:r w:rsidRPr="009D7DFA">
              <w:t>(m[1]) }}</w:t>
            </w:r>
            <w:del w:id="205" w:author="rvcristiand" w:date="2021-09-14T10:28:00Z">
              <w:r w:rsidR="00B63EC7" w:rsidRPr="009D7DFA" w:rsidDel="008737ED">
                <w:delText xml:space="preserve"> kN m</w:delText>
              </w:r>
            </w:del>
          </w:p>
        </w:tc>
      </w:tr>
      <w:tr w:rsidR="00D0673A" w:rsidRPr="00027AA8" w14:paraId="2F2BE8F5" w14:textId="77777777" w:rsidTr="0081244E">
        <w:tc>
          <w:tcPr>
            <w:tcW w:w="4675" w:type="dxa"/>
          </w:tcPr>
          <w:p w14:paraId="157A5391" w14:textId="16DA96A7" w:rsidR="00D0673A" w:rsidRPr="00027AA8" w:rsidRDefault="00D0673A" w:rsidP="00D0673A">
            <w:r w:rsidRPr="00027AA8">
              <w:t>{{%</w:t>
            </w:r>
            <w:proofErr w:type="spellStart"/>
            <w:r w:rsidRPr="00027AA8">
              <w:t>tr</w:t>
            </w:r>
            <w:proofErr w:type="spellEnd"/>
            <w:r w:rsidRPr="00027AA8">
              <w:t xml:space="preserve"> </w:t>
            </w:r>
            <w:proofErr w:type="spellStart"/>
            <w:r w:rsidRPr="00027AA8">
              <w:t>endfor</w:t>
            </w:r>
            <w:proofErr w:type="spellEnd"/>
            <w:r w:rsidRPr="00027AA8">
              <w:t xml:space="preserve"> %}}</w:t>
            </w:r>
          </w:p>
        </w:tc>
        <w:tc>
          <w:tcPr>
            <w:tcW w:w="4675" w:type="dxa"/>
          </w:tcPr>
          <w:p w14:paraId="10E4A8C9" w14:textId="30E7368C" w:rsidR="00D0673A" w:rsidRPr="00027AA8" w:rsidRDefault="00D0673A" w:rsidP="00D0673A">
            <w:r w:rsidRPr="00027AA8">
              <w:t>{{%</w:t>
            </w:r>
            <w:proofErr w:type="spellStart"/>
            <w:r w:rsidRPr="00027AA8">
              <w:t>tr</w:t>
            </w:r>
            <w:proofErr w:type="spellEnd"/>
            <w:r w:rsidRPr="00027AA8">
              <w:t xml:space="preserve"> </w:t>
            </w:r>
            <w:proofErr w:type="spellStart"/>
            <w:r w:rsidRPr="00027AA8">
              <w:t>endfor</w:t>
            </w:r>
            <w:proofErr w:type="spellEnd"/>
            <w:r w:rsidRPr="00027AA8">
              <w:t xml:space="preserve"> %}}</w:t>
            </w:r>
          </w:p>
        </w:tc>
      </w:tr>
    </w:tbl>
    <w:p w14:paraId="5F91FEEC" w14:textId="242B4FE3" w:rsidR="00373EFC" w:rsidRPr="00027AA8" w:rsidRDefault="00373EFC" w:rsidP="00373EFC">
      <w:pPr>
        <w:rPr>
          <w:ins w:id="206" w:author="rvcristiand" w:date="2021-09-14T10:26:00Z"/>
        </w:rPr>
      </w:pPr>
      <w:ins w:id="207" w:author="rvcristiand" w:date="2021-09-14T10:26:00Z">
        <w:r w:rsidRPr="00027AA8">
          <w:t xml:space="preserve">En la </w:t>
        </w:r>
        <w:r w:rsidRPr="00027AA8">
          <w:fldChar w:fldCharType="begin"/>
        </w:r>
        <w:r w:rsidRPr="00027AA8">
          <w:instrText xml:space="preserve"> REF _Ref526836191 \h </w:instrText>
        </w:r>
        <w:r w:rsidRPr="00027AA8">
          <w:fldChar w:fldCharType="separate"/>
        </w:r>
      </w:ins>
      <w:ins w:id="208" w:author="rvcristiand" w:date="2021-09-14T11:07:00Z">
        <w:r w:rsidR="00AE3F7F" w:rsidRPr="00027AA8">
          <w:t xml:space="preserve">Tabla </w:t>
        </w:r>
        <w:r w:rsidR="00AE3F7F">
          <w:rPr>
            <w:noProof/>
          </w:rPr>
          <w:t>7</w:t>
        </w:r>
      </w:ins>
      <w:ins w:id="209" w:author="rvcristiand" w:date="2021-09-14T10:26:00Z">
        <w:r w:rsidRPr="00027AA8">
          <w:fldChar w:fldCharType="end"/>
        </w:r>
        <w:r w:rsidRPr="00027AA8">
          <w:t xml:space="preserve"> se presentan los momentos máximos de la superestructura debido a </w:t>
        </w:r>
      </w:ins>
      <w:ins w:id="210" w:author="rvcristiand" w:date="2021-09-14T10:32:00Z">
        <w:r w:rsidR="008737ED">
          <w:t xml:space="preserve">las cargas </w:t>
        </w:r>
      </w:ins>
      <w:ins w:id="211" w:author="rvcristiand" w:date="2021-09-14T10:26:00Z">
        <w:r w:rsidRPr="00027AA8">
          <w:t>permanentes.</w:t>
        </w:r>
      </w:ins>
    </w:p>
    <w:p w14:paraId="535018E5" w14:textId="3D61FF10" w:rsidR="0081244E" w:rsidRPr="00027AA8" w:rsidDel="008737ED" w:rsidRDefault="0081244E" w:rsidP="00A666B3">
      <w:pPr>
        <w:rPr>
          <w:del w:id="212" w:author="rvcristiand" w:date="2021-09-14T10:33:00Z"/>
        </w:rPr>
      </w:pPr>
      <w:commentRangeStart w:id="213"/>
    </w:p>
    <w:p w14:paraId="5DECCC10" w14:textId="3087CA5F" w:rsidR="00C255C5" w:rsidRPr="00027AA8" w:rsidRDefault="00C255C5" w:rsidP="00C255C5">
      <w:pPr>
        <w:pStyle w:val="Caption"/>
        <w:rPr>
          <w:b w:val="0"/>
        </w:rPr>
      </w:pPr>
      <w:bookmarkStart w:id="214" w:name="_Toc73098610"/>
      <w:bookmarkStart w:id="215" w:name="_Ref526836191"/>
      <w:r w:rsidRPr="00027AA8">
        <w:t xml:space="preserve">Tabla </w:t>
      </w:r>
      <w:del w:id="216" w:author="rvcristiand" w:date="2021-09-14T10:31:00Z">
        <w:r w:rsidRPr="00027AA8" w:rsidDel="008737ED">
          <w:fldChar w:fldCharType="begin"/>
        </w:r>
        <w:r w:rsidRPr="00027AA8" w:rsidDel="008737ED">
          <w:delInstrText xml:space="preserve"> STYLEREF 1 \s </w:delInstrText>
        </w:r>
        <w:r w:rsidRPr="00027AA8" w:rsidDel="008737ED">
          <w:fldChar w:fldCharType="separate"/>
        </w:r>
        <w:r w:rsidR="008737ED" w:rsidDel="008737ED">
          <w:rPr>
            <w:noProof/>
          </w:rPr>
          <w:delText>0</w:delText>
        </w:r>
        <w:r w:rsidRPr="00027AA8" w:rsidDel="008737ED">
          <w:fldChar w:fldCharType="end"/>
        </w:r>
        <w:r w:rsidRPr="00027AA8" w:rsidDel="008737ED">
          <w:noBreakHyphen/>
        </w:r>
      </w:del>
      <w:r w:rsidRPr="00027AA8">
        <w:fldChar w:fldCharType="begin"/>
      </w:r>
      <w:r w:rsidRPr="00027AA8">
        <w:instrText xml:space="preserve"> SEQ Tabla \* ARABIC </w:instrText>
      </w:r>
      <w:del w:id="217" w:author="rvcristiand" w:date="2021-09-14T10:31:00Z">
        <w:r w:rsidRPr="00027AA8" w:rsidDel="008737ED">
          <w:delInstrText xml:space="preserve">\s 1 </w:delInstrText>
        </w:r>
      </w:del>
      <w:r w:rsidRPr="00027AA8">
        <w:fldChar w:fldCharType="separate"/>
      </w:r>
      <w:ins w:id="218" w:author="rvcristiand" w:date="2021-09-14T11:07:00Z">
        <w:r w:rsidR="00AE3F7F">
          <w:rPr>
            <w:noProof/>
          </w:rPr>
          <w:t>7</w:t>
        </w:r>
      </w:ins>
      <w:del w:id="219" w:author="rvcristiand" w:date="2021-09-14T09:45:00Z">
        <w:r w:rsidR="00D33D1A" w:rsidRPr="00027AA8" w:rsidDel="00336559">
          <w:rPr>
            <w:noProof/>
          </w:rPr>
          <w:delText>8</w:delText>
        </w:r>
      </w:del>
      <w:r w:rsidRPr="00027AA8">
        <w:fldChar w:fldCharType="end"/>
      </w:r>
      <w:bookmarkEnd w:id="215"/>
      <w:r w:rsidRPr="00027AA8">
        <w:t>.</w:t>
      </w:r>
      <w:r w:rsidRPr="00027AA8">
        <w:rPr>
          <w:b w:val="0"/>
        </w:rPr>
        <w:t xml:space="preserve"> Momentos </w:t>
      </w:r>
      <w:r w:rsidR="00605073" w:rsidRPr="00027AA8">
        <w:rPr>
          <w:b w:val="0"/>
        </w:rPr>
        <w:t xml:space="preserve">máximos </w:t>
      </w:r>
      <w:r w:rsidRPr="00027AA8">
        <w:rPr>
          <w:b w:val="0"/>
        </w:rPr>
        <w:t>en la viga debidos a las cargas permanentes.</w:t>
      </w:r>
      <w:bookmarkEnd w:id="214"/>
      <w:commentRangeEnd w:id="213"/>
      <w:r w:rsidR="008737ED">
        <w:rPr>
          <w:rStyle w:val="CommentReference"/>
          <w:b w:val="0"/>
          <w:i w:val="0"/>
          <w:iCs w:val="0"/>
          <w:color w:val="auto"/>
        </w:rPr>
        <w:commentReference w:id="213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55C5" w:rsidRPr="00336559" w14:paraId="5AA481EB" w14:textId="77777777" w:rsidTr="00A52F3C">
        <w:tc>
          <w:tcPr>
            <w:tcW w:w="9350" w:type="dxa"/>
            <w:gridSpan w:val="2"/>
          </w:tcPr>
          <w:p w14:paraId="7F14C3B2" w14:textId="6149C8B5" w:rsidR="00C255C5" w:rsidRPr="00027AA8" w:rsidRDefault="00C255C5" w:rsidP="00A52F3C">
            <w:pPr>
              <w:jc w:val="center"/>
            </w:pPr>
            <w:r w:rsidRPr="00027AA8">
              <w:lastRenderedPageBreak/>
              <w:t>Momento debido a las cargas provenientes de la superestructura</w:t>
            </w:r>
          </w:p>
        </w:tc>
      </w:tr>
      <w:tr w:rsidR="00C255C5" w:rsidRPr="00336559" w14:paraId="5A38EC6B" w14:textId="77777777" w:rsidTr="00A52F3C">
        <w:tc>
          <w:tcPr>
            <w:tcW w:w="4675" w:type="dxa"/>
          </w:tcPr>
          <w:p w14:paraId="69EA00F9" w14:textId="40C55D47" w:rsidR="00C255C5" w:rsidRPr="00027AA8" w:rsidRDefault="00C255C5" w:rsidP="00042E9B">
            <w:pPr>
              <w:rPr>
                <w:vertAlign w:val="subscript"/>
              </w:rPr>
            </w:pPr>
            <w:r w:rsidRPr="00027AA8">
              <w:t>M</w:t>
            </w:r>
            <w:r w:rsidRPr="00027AA8">
              <w:rPr>
                <w:vertAlign w:val="subscript"/>
              </w:rPr>
              <w:t xml:space="preserve">DC, losa </w:t>
            </w:r>
            <w:r w:rsidR="00432C90" w:rsidRPr="00027AA8">
              <w:rPr>
                <w:vertAlign w:val="subscript"/>
              </w:rPr>
              <w:t>más</w:t>
            </w:r>
            <w:r w:rsidRPr="00027AA8">
              <w:rPr>
                <w:vertAlign w:val="subscript"/>
              </w:rPr>
              <w:t xml:space="preserve"> viga</w:t>
            </w:r>
          </w:p>
        </w:tc>
        <w:tc>
          <w:tcPr>
            <w:tcW w:w="4675" w:type="dxa"/>
          </w:tcPr>
          <w:p w14:paraId="51343097" w14:textId="115EBB4D" w:rsidR="00C255C5" w:rsidRPr="00027AA8" w:rsidRDefault="00985B93" w:rsidP="00042E9B">
            <w:proofErr w:type="gramStart"/>
            <w:r w:rsidRPr="00027AA8">
              <w:t>{{ “</w:t>
            </w:r>
            <w:proofErr w:type="gramEnd"/>
            <w:r w:rsidRPr="00027AA8">
              <w:t>{:.2f}”.</w:t>
            </w:r>
            <w:proofErr w:type="spellStart"/>
            <w:r w:rsidRPr="00027AA8">
              <w:t>format</w:t>
            </w:r>
            <w:proofErr w:type="spellEnd"/>
            <w:r w:rsidRPr="00027AA8">
              <w:t>(</w:t>
            </w:r>
            <w:proofErr w:type="spellStart"/>
            <w:r w:rsidRPr="00027AA8">
              <w:t>MDCest</w:t>
            </w:r>
            <w:proofErr w:type="spellEnd"/>
            <w:r w:rsidRPr="00027AA8">
              <w:t>) }} kN m</w:t>
            </w:r>
          </w:p>
        </w:tc>
      </w:tr>
      <w:tr w:rsidR="00432C90" w:rsidRPr="00336559" w14:paraId="4E07589C" w14:textId="77777777" w:rsidTr="00A52F3C">
        <w:tc>
          <w:tcPr>
            <w:tcW w:w="4675" w:type="dxa"/>
          </w:tcPr>
          <w:p w14:paraId="26238A94" w14:textId="2C80C447" w:rsidR="00432C90" w:rsidRPr="00027AA8" w:rsidRDefault="00432C90" w:rsidP="00042E9B">
            <w:r w:rsidRPr="00027AA8">
              <w:t>M</w:t>
            </w:r>
            <w:r w:rsidRPr="00027AA8">
              <w:rPr>
                <w:vertAlign w:val="subscript"/>
              </w:rPr>
              <w:t>DC, baranda</w:t>
            </w:r>
          </w:p>
        </w:tc>
        <w:tc>
          <w:tcPr>
            <w:tcW w:w="4675" w:type="dxa"/>
          </w:tcPr>
          <w:p w14:paraId="3C88252F" w14:textId="1B56A98C" w:rsidR="00432C90" w:rsidRPr="00027AA8" w:rsidRDefault="00432C90" w:rsidP="00042E9B">
            <w:proofErr w:type="gramStart"/>
            <w:r w:rsidRPr="00027AA8">
              <w:t>{{ “</w:t>
            </w:r>
            <w:proofErr w:type="gramEnd"/>
            <w:r w:rsidRPr="00027AA8">
              <w:t>{:.2f}”.</w:t>
            </w:r>
            <w:proofErr w:type="spellStart"/>
            <w:r w:rsidRPr="00027AA8">
              <w:t>format</w:t>
            </w:r>
            <w:proofErr w:type="spellEnd"/>
            <w:r w:rsidRPr="00027AA8">
              <w:t>(</w:t>
            </w:r>
            <w:proofErr w:type="spellStart"/>
            <w:r w:rsidRPr="00027AA8">
              <w:t>MDCvol</w:t>
            </w:r>
            <w:proofErr w:type="spellEnd"/>
            <w:r w:rsidRPr="00027AA8">
              <w:t>) }} kN m</w:t>
            </w:r>
          </w:p>
        </w:tc>
      </w:tr>
      <w:tr w:rsidR="00432C90" w:rsidRPr="00336559" w14:paraId="61CE59C5" w14:textId="77777777" w:rsidTr="00A52F3C">
        <w:tc>
          <w:tcPr>
            <w:tcW w:w="4675" w:type="dxa"/>
          </w:tcPr>
          <w:p w14:paraId="527D48B5" w14:textId="0E6B46AA" w:rsidR="00432C90" w:rsidRPr="00027AA8" w:rsidRDefault="00432C90" w:rsidP="00042E9B">
            <w:r w:rsidRPr="00027AA8">
              <w:t>M</w:t>
            </w:r>
            <w:r w:rsidRPr="00027AA8">
              <w:rPr>
                <w:vertAlign w:val="subscript"/>
              </w:rPr>
              <w:t>DC, permanentes</w:t>
            </w:r>
          </w:p>
        </w:tc>
        <w:tc>
          <w:tcPr>
            <w:tcW w:w="4675" w:type="dxa"/>
          </w:tcPr>
          <w:p w14:paraId="2B5B1F59" w14:textId="069355FE" w:rsidR="00432C90" w:rsidRPr="00027AA8" w:rsidRDefault="00432C90" w:rsidP="00042E9B">
            <w:proofErr w:type="gramStart"/>
            <w:r w:rsidRPr="00027AA8">
              <w:t>{{ “</w:t>
            </w:r>
            <w:proofErr w:type="gramEnd"/>
            <w:r w:rsidRPr="00027AA8">
              <w:t>{:.2f}”.</w:t>
            </w:r>
            <w:proofErr w:type="spellStart"/>
            <w:r w:rsidRPr="00027AA8">
              <w:t>format</w:t>
            </w:r>
            <w:proofErr w:type="spellEnd"/>
            <w:r w:rsidRPr="00027AA8">
              <w:t>(</w:t>
            </w:r>
            <w:proofErr w:type="spellStart"/>
            <w:r w:rsidRPr="00027AA8">
              <w:t>MDCper</w:t>
            </w:r>
            <w:proofErr w:type="spellEnd"/>
            <w:r w:rsidRPr="00027AA8">
              <w:t>) }} kN m</w:t>
            </w:r>
          </w:p>
        </w:tc>
      </w:tr>
    </w:tbl>
    <w:p w14:paraId="7E8A85C7" w14:textId="426D960E" w:rsidR="00C255C5" w:rsidRDefault="008737ED" w:rsidP="00A666B3">
      <w:ins w:id="220" w:author="rvcristiand" w:date="2021-09-14T10:35:00Z">
        <w:r>
          <w:t xml:space="preserve">En la </w:t>
        </w:r>
      </w:ins>
      <w:ins w:id="221" w:author="rvcristiand" w:date="2021-09-14T10:37:00Z">
        <w:r>
          <w:fldChar w:fldCharType="begin"/>
        </w:r>
        <w:r>
          <w:instrText xml:space="preserve"> REF _Ref82508257 \h </w:instrText>
        </w:r>
      </w:ins>
      <w:r>
        <w:fldChar w:fldCharType="separate"/>
      </w:r>
      <w:ins w:id="222" w:author="rvcristiand" w:date="2021-09-14T11:07:00Z">
        <w:r w:rsidR="00AE3F7F">
          <w:t xml:space="preserve">Figura </w:t>
        </w:r>
        <w:r w:rsidR="00AE3F7F">
          <w:rPr>
            <w:noProof/>
          </w:rPr>
          <w:t>3</w:t>
        </w:r>
      </w:ins>
      <w:ins w:id="223" w:author="rvcristiand" w:date="2021-09-14T10:37:00Z">
        <w:r>
          <w:fldChar w:fldCharType="end"/>
        </w:r>
        <w:r>
          <w:t xml:space="preserve"> se presentan los momentos flectores debidos a la carga permanente.</w:t>
        </w:r>
      </w:ins>
    </w:p>
    <w:p w14:paraId="0FFF33FD" w14:textId="4FF005B4" w:rsidR="000F4466" w:rsidRDefault="000F4466" w:rsidP="00B02378">
      <w:pPr>
        <w:jc w:val="center"/>
        <w:rPr>
          <w:ins w:id="224" w:author="rvcristiand" w:date="2021-09-14T10:35:00Z"/>
        </w:rPr>
      </w:pPr>
      <w:del w:id="225" w:author="rvcristiand" w:date="2021-09-14T10:44:00Z">
        <w:r w:rsidDel="00C46986">
          <w:rPr>
            <w:noProof/>
          </w:rPr>
          <w:drawing>
            <wp:inline distT="0" distB="0" distL="0" distR="0" wp14:anchorId="5C6FC00F" wp14:editId="5DFE98C2">
              <wp:extent cx="4297680" cy="3223260"/>
              <wp:effectExtent l="0" t="0" r="7620" b="0"/>
              <wp:docPr id="2" name="MDC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MDC.png"/>
                      <pic:cNvPicPr/>
                    </pic:nvPicPr>
                    <pic:blipFill>
                      <a:blip r:link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97680" cy="32232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226" w:author="rvcristiand" w:date="2021-09-14T10:58:00Z">
        <w:r w:rsidR="004E13D5">
          <w:rPr>
            <w:noProof/>
          </w:rPr>
          <w:drawing>
            <wp:inline distT="0" distB="0" distL="0" distR="0" wp14:anchorId="4617B816" wp14:editId="0B3720DF">
              <wp:extent cx="5029200" cy="3771900"/>
              <wp:effectExtent l="0" t="0" r="0" b="0"/>
              <wp:docPr id="6" name="MDC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MDC.png"/>
                      <pic:cNvPicPr/>
                    </pic:nvPicPr>
                    <pic:blipFill>
                      <a:blip r:link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29200" cy="37719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0AC906A" w14:textId="298B46B6" w:rsidR="008737ED" w:rsidRDefault="008737ED" w:rsidP="008737ED">
      <w:pPr>
        <w:pStyle w:val="Caption"/>
        <w:rPr>
          <w:ins w:id="227" w:author="rvcristiand" w:date="2021-09-14T11:09:00Z"/>
        </w:rPr>
      </w:pPr>
      <w:bookmarkStart w:id="228" w:name="_Ref82508257"/>
      <w:ins w:id="229" w:author="rvcristiand" w:date="2021-09-14T10:35:00Z">
        <w:r>
          <w:t xml:space="preserve">Figura </w:t>
        </w:r>
        <w:r>
          <w:fldChar w:fldCharType="begin"/>
        </w:r>
        <w:r>
          <w:instrText xml:space="preserve"> SEQ Figura \* ARABIC </w:instrText>
        </w:r>
      </w:ins>
      <w:r>
        <w:fldChar w:fldCharType="separate"/>
      </w:r>
      <w:ins w:id="230" w:author="rvcristiand" w:date="2021-09-14T11:07:00Z">
        <w:r w:rsidR="00AE3F7F">
          <w:rPr>
            <w:noProof/>
          </w:rPr>
          <w:t>3</w:t>
        </w:r>
      </w:ins>
      <w:ins w:id="231" w:author="rvcristiand" w:date="2021-09-14T10:35:00Z">
        <w:r>
          <w:fldChar w:fldCharType="end"/>
        </w:r>
        <w:bookmarkEnd w:id="228"/>
        <w:r>
          <w:t xml:space="preserve">. </w:t>
        </w:r>
      </w:ins>
      <w:ins w:id="232" w:author="rvcristiand" w:date="2021-09-14T10:36:00Z">
        <w:r w:rsidRPr="008737ED">
          <w:t>Momentos flectores debidos a la carga permanente.</w:t>
        </w:r>
      </w:ins>
    </w:p>
    <w:p w14:paraId="5F24796D" w14:textId="34B60F2B" w:rsidR="00B369E3" w:rsidRPr="00B369E3" w:rsidRDefault="00B369E3" w:rsidP="00B369E3">
      <w:pPr>
        <w:rPr>
          <w:rPrChange w:id="233" w:author="rvcristiand" w:date="2021-09-14T11:09:00Z">
            <w:rPr/>
          </w:rPrChange>
        </w:rPr>
        <w:pPrChange w:id="234" w:author="rvcristiand" w:date="2021-09-14T11:09:00Z">
          <w:pPr>
            <w:jc w:val="center"/>
          </w:pPr>
        </w:pPrChange>
      </w:pPr>
      <w:ins w:id="235" w:author="rvcristiand" w:date="2021-09-14T11:09:00Z">
        <w:r>
          <w:t xml:space="preserve">En la </w:t>
        </w:r>
        <w:r>
          <w:fldChar w:fldCharType="begin"/>
        </w:r>
        <w:r>
          <w:instrText xml:space="preserve"> REF _Ref82510182 \h </w:instrText>
        </w:r>
      </w:ins>
      <w:r>
        <w:fldChar w:fldCharType="separate"/>
      </w:r>
      <w:ins w:id="236" w:author="rvcristiand" w:date="2021-09-14T11:09:00Z">
        <w:r w:rsidRPr="00027AA8">
          <w:t xml:space="preserve">Tabla </w:t>
        </w:r>
        <w:r>
          <w:rPr>
            <w:noProof/>
          </w:rPr>
          <w:t>8</w:t>
        </w:r>
        <w:r>
          <w:fldChar w:fldCharType="end"/>
        </w:r>
        <w:r>
          <w:t xml:space="preserve"> se presentan los momentos flectores en l</w:t>
        </w:r>
      </w:ins>
      <w:ins w:id="237" w:author="rvcristiand" w:date="2021-09-14T11:10:00Z">
        <w:r>
          <w:t>a viga debidos a la carga viva vehicular.</w:t>
        </w:r>
      </w:ins>
    </w:p>
    <w:p w14:paraId="22817EB0" w14:textId="4309DD7D" w:rsidR="00B02378" w:rsidRPr="00E23DFE" w:rsidDel="008737ED" w:rsidRDefault="00B02378" w:rsidP="00B02378">
      <w:pPr>
        <w:pStyle w:val="Caption"/>
        <w:jc w:val="left"/>
        <w:rPr>
          <w:del w:id="238" w:author="rvcristiand" w:date="2021-09-14T10:35:00Z"/>
        </w:rPr>
      </w:pPr>
      <w:del w:id="239" w:author="rvcristiand" w:date="2021-09-14T10:35:00Z">
        <w:r w:rsidRPr="00027AA8" w:rsidDel="008737ED">
          <w:delText xml:space="preserve">Figura </w:delText>
        </w:r>
        <w:r w:rsidDel="008737ED">
          <w:delText>3</w:delText>
        </w:r>
        <w:r w:rsidRPr="00027AA8" w:rsidDel="008737ED">
          <w:delText xml:space="preserve">. </w:delText>
        </w:r>
        <w:r w:rsidDel="008737ED">
          <w:delText>Momentos flectores debidos a la carga permanente</w:delText>
        </w:r>
        <w:r w:rsidRPr="00027AA8" w:rsidDel="008737ED">
          <w:delText>.</w:delText>
        </w:r>
      </w:del>
    </w:p>
    <w:p w14:paraId="5967FADF" w14:textId="42259E90" w:rsidR="007114D2" w:rsidRPr="00027AA8" w:rsidDel="00AE3F7F" w:rsidRDefault="007114D2" w:rsidP="007114D2">
      <w:pPr>
        <w:pStyle w:val="Heading3"/>
        <w:rPr>
          <w:del w:id="240" w:author="rvcristiand" w:date="2021-09-14T11:06:00Z"/>
        </w:rPr>
      </w:pPr>
      <w:del w:id="241" w:author="rvcristiand" w:date="2021-09-14T11:06:00Z">
        <w:r w:rsidRPr="00027AA8" w:rsidDel="00AE3F7F">
          <w:delText xml:space="preserve">Momentos </w:delText>
        </w:r>
        <w:r w:rsidR="00042E9B" w:rsidRPr="00027AA8" w:rsidDel="00AE3F7F">
          <w:delText>máximos</w:delText>
        </w:r>
        <w:r w:rsidRPr="00027AA8" w:rsidDel="00AE3F7F">
          <w:delText>. Carga vehicular</w:delText>
        </w:r>
      </w:del>
    </w:p>
    <w:p w14:paraId="08F767E6" w14:textId="0A3BB1EF" w:rsidR="00042E9B" w:rsidDel="00AE3F7F" w:rsidRDefault="00042E9B" w:rsidP="00042E9B">
      <w:pPr>
        <w:rPr>
          <w:del w:id="242" w:author="rvcristiand" w:date="2021-09-14T11:07:00Z"/>
        </w:rPr>
      </w:pPr>
      <w:del w:id="243" w:author="rvcristiand" w:date="2021-09-14T11:07:00Z">
        <w:r w:rsidRPr="00027AA8" w:rsidDel="00AE3F7F">
          <w:delText xml:space="preserve">En la </w:delText>
        </w:r>
        <w:r w:rsidRPr="00027AA8" w:rsidDel="00AE3F7F">
          <w:fldChar w:fldCharType="begin"/>
        </w:r>
        <w:r w:rsidRPr="00027AA8" w:rsidDel="00AE3F7F">
          <w:delInstrText xml:space="preserve"> REF _Ref526836385 \h </w:delInstrText>
        </w:r>
        <w:r w:rsidRPr="00027AA8" w:rsidDel="00AE3F7F">
          <w:fldChar w:fldCharType="separate"/>
        </w:r>
      </w:del>
      <w:del w:id="244" w:author="rvcristiand" w:date="2021-09-14T09:45:00Z">
        <w:r w:rsidR="00D33D1A" w:rsidRPr="00027AA8" w:rsidDel="00336559">
          <w:delText xml:space="preserve">Tabla </w:delText>
        </w:r>
        <w:r w:rsidR="00D33D1A" w:rsidRPr="00027AA8" w:rsidDel="00336559">
          <w:rPr>
            <w:noProof/>
          </w:rPr>
          <w:delText>0</w:delText>
        </w:r>
        <w:r w:rsidR="00D33D1A" w:rsidRPr="00027AA8" w:rsidDel="00336559">
          <w:noBreakHyphen/>
        </w:r>
        <w:r w:rsidR="00D33D1A" w:rsidRPr="00027AA8" w:rsidDel="00336559">
          <w:rPr>
            <w:noProof/>
          </w:rPr>
          <w:delText>9</w:delText>
        </w:r>
      </w:del>
      <w:del w:id="245" w:author="rvcristiand" w:date="2021-09-14T11:07:00Z">
        <w:r w:rsidRPr="00027AA8" w:rsidDel="00AE3F7F">
          <w:fldChar w:fldCharType="end"/>
        </w:r>
        <w:r w:rsidRPr="00027AA8" w:rsidDel="00AE3F7F">
          <w:delText xml:space="preserve"> se presentan los momentos máximos producidos por la carga vehicular de diseño CC-14, en una viga simplemente apoyada de {{ L }} m de luz.</w:delText>
        </w:r>
      </w:del>
    </w:p>
    <w:p w14:paraId="0ED42366" w14:textId="2D474C0A" w:rsidR="00C066EF" w:rsidRDefault="00C066EF" w:rsidP="00C066EF">
      <w:pPr>
        <w:pStyle w:val="Caption"/>
        <w:rPr>
          <w:ins w:id="246" w:author="rvcristiand" w:date="2021-09-14T11:07:00Z"/>
          <w:b w:val="0"/>
        </w:rPr>
      </w:pPr>
      <w:bookmarkStart w:id="247" w:name="_Ref82510182"/>
      <w:r w:rsidRPr="00027AA8">
        <w:t xml:space="preserve">Tabla </w:t>
      </w:r>
      <w:del w:id="248" w:author="rvcristiand" w:date="2021-09-14T11:06:00Z">
        <w:r w:rsidRPr="00027AA8" w:rsidDel="00AE3F7F">
          <w:fldChar w:fldCharType="begin"/>
        </w:r>
        <w:r w:rsidRPr="00027AA8" w:rsidDel="00AE3F7F">
          <w:delInstrText xml:space="preserve"> STYLEREF 1 \s </w:delInstrText>
        </w:r>
        <w:r w:rsidRPr="00027AA8" w:rsidDel="00AE3F7F">
          <w:fldChar w:fldCharType="separate"/>
        </w:r>
        <w:r w:rsidR="00AE5D66" w:rsidDel="00AE3F7F">
          <w:rPr>
            <w:noProof/>
          </w:rPr>
          <w:delText>0</w:delText>
        </w:r>
        <w:r w:rsidRPr="00027AA8" w:rsidDel="00AE3F7F">
          <w:fldChar w:fldCharType="end"/>
        </w:r>
        <w:r w:rsidRPr="00027AA8" w:rsidDel="00AE3F7F">
          <w:noBreakHyphen/>
        </w:r>
      </w:del>
      <w:r w:rsidRPr="00027AA8">
        <w:fldChar w:fldCharType="begin"/>
      </w:r>
      <w:r w:rsidRPr="00027AA8">
        <w:instrText xml:space="preserve"> SEQ Tabla \* ARABIC </w:instrText>
      </w:r>
      <w:del w:id="249" w:author="rvcristiand" w:date="2021-09-14T11:06:00Z">
        <w:r w:rsidRPr="00027AA8" w:rsidDel="00AE3F7F">
          <w:delInstrText xml:space="preserve">\s 1 </w:delInstrText>
        </w:r>
      </w:del>
      <w:r w:rsidRPr="00027AA8">
        <w:fldChar w:fldCharType="separate"/>
      </w:r>
      <w:ins w:id="250" w:author="rvcristiand" w:date="2021-09-14T11:07:00Z">
        <w:r w:rsidR="00AE3F7F">
          <w:rPr>
            <w:noProof/>
          </w:rPr>
          <w:t>8</w:t>
        </w:r>
      </w:ins>
      <w:del w:id="251" w:author="rvcristiand" w:date="2021-09-14T09:45:00Z">
        <w:r w:rsidRPr="00027AA8" w:rsidDel="00336559">
          <w:rPr>
            <w:noProof/>
          </w:rPr>
          <w:delText>6</w:delText>
        </w:r>
      </w:del>
      <w:r w:rsidRPr="00027AA8">
        <w:fldChar w:fldCharType="end"/>
      </w:r>
      <w:bookmarkEnd w:id="247"/>
      <w:r w:rsidRPr="00027AA8">
        <w:t>.</w:t>
      </w:r>
      <w:r w:rsidRPr="00027AA8">
        <w:rPr>
          <w:b w:val="0"/>
        </w:rPr>
        <w:t xml:space="preserve"> Momentos a lo largo de la viga debidos a l</w:t>
      </w:r>
      <w:ins w:id="252" w:author="rvcristiand" w:date="2021-09-14T11:43:00Z">
        <w:r w:rsidR="00443A69">
          <w:rPr>
            <w:b w:val="0"/>
          </w:rPr>
          <w:t>a ca</w:t>
        </w:r>
      </w:ins>
      <w:ins w:id="253" w:author="rvcristiand" w:date="2021-09-14T11:44:00Z">
        <w:r w:rsidR="00443A69">
          <w:rPr>
            <w:b w:val="0"/>
          </w:rPr>
          <w:t>rga viva vehicular.</w:t>
        </w:r>
      </w:ins>
      <w:del w:id="254" w:author="rvcristiand" w:date="2021-09-14T11:43:00Z">
        <w:r w:rsidRPr="00027AA8" w:rsidDel="00443A69">
          <w:rPr>
            <w:b w:val="0"/>
          </w:rPr>
          <w:delText>as cargas de la</w:delText>
        </w:r>
        <w:r w:rsidDel="00443A69">
          <w:rPr>
            <w:b w:val="0"/>
          </w:rPr>
          <w:delText>s cargas vivas</w:delText>
        </w:r>
      </w:del>
    </w:p>
    <w:p w14:paraId="4A24AB0C" w14:textId="2C14CAD5" w:rsidR="00AE3F7F" w:rsidRPr="00AE3F7F" w:rsidDel="00B369E3" w:rsidRDefault="00AE3F7F" w:rsidP="00AE3F7F">
      <w:pPr>
        <w:rPr>
          <w:del w:id="255" w:author="rvcristiand" w:date="2021-09-14T11:12:00Z"/>
          <w:rPrChange w:id="256" w:author="rvcristiand" w:date="2021-09-14T11:07:00Z">
            <w:rPr>
              <w:del w:id="257" w:author="rvcristiand" w:date="2021-09-14T11:12:00Z"/>
              <w:b w:val="0"/>
            </w:rPr>
          </w:rPrChange>
        </w:rPr>
        <w:pPrChange w:id="258" w:author="rvcristiand" w:date="2021-09-14T11:07:00Z">
          <w:pPr>
            <w:pStyle w:val="Caption"/>
          </w:pPr>
        </w:pPrChange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66EF" w:rsidRPr="00027AA8" w14:paraId="6566C58E" w14:textId="77777777" w:rsidTr="00512C0F">
        <w:tc>
          <w:tcPr>
            <w:tcW w:w="4675" w:type="dxa"/>
          </w:tcPr>
          <w:p w14:paraId="7B5EB720" w14:textId="497072B0" w:rsidR="00C066EF" w:rsidRPr="00027AA8" w:rsidRDefault="00C066EF" w:rsidP="00512C0F">
            <w:del w:id="259" w:author="rvcristiand" w:date="2021-09-14T11:07:00Z">
              <w:r w:rsidRPr="00027AA8" w:rsidDel="00AE3F7F">
                <w:delText>Distancia dentro de la luz</w:delText>
              </w:r>
            </w:del>
            <w:ins w:id="260" w:author="rvcristiand" w:date="2021-09-14T11:07:00Z">
              <w:r w:rsidR="00AE3F7F">
                <w:t>X [</w:t>
              </w:r>
            </w:ins>
            <w:ins w:id="261" w:author="rvcristiand" w:date="2021-09-14T11:08:00Z">
              <w:r w:rsidR="00AE3F7F">
                <w:t>m</w:t>
              </w:r>
            </w:ins>
            <w:ins w:id="262" w:author="rvcristiand" w:date="2021-09-14T11:07:00Z">
              <w:r w:rsidR="00AE3F7F">
                <w:t>]</w:t>
              </w:r>
            </w:ins>
          </w:p>
        </w:tc>
        <w:tc>
          <w:tcPr>
            <w:tcW w:w="4675" w:type="dxa"/>
          </w:tcPr>
          <w:p w14:paraId="7BA433DE" w14:textId="0F3FABF4" w:rsidR="00C066EF" w:rsidRPr="00027AA8" w:rsidRDefault="00C066EF" w:rsidP="00512C0F">
            <w:r w:rsidRPr="00027AA8">
              <w:t>Momento flector</w:t>
            </w:r>
            <w:ins w:id="263" w:author="rvcristiand" w:date="2021-09-14T11:08:00Z">
              <w:r w:rsidR="00B369E3">
                <w:t xml:space="preserve"> [kN m]</w:t>
              </w:r>
            </w:ins>
          </w:p>
        </w:tc>
      </w:tr>
      <w:tr w:rsidR="00C066EF" w:rsidRPr="00027AA8" w14:paraId="365B9FB8" w14:textId="77777777" w:rsidTr="00512C0F">
        <w:tc>
          <w:tcPr>
            <w:tcW w:w="4675" w:type="dxa"/>
          </w:tcPr>
          <w:p w14:paraId="32B5C6CE" w14:textId="59A10D65" w:rsidR="00C066EF" w:rsidRPr="009D7DFA" w:rsidRDefault="00C066EF" w:rsidP="00512C0F">
            <w:r w:rsidRPr="009D7DFA">
              <w:t xml:space="preserve">{{%tr </w:t>
            </w:r>
            <w:proofErr w:type="spellStart"/>
            <w:r w:rsidRPr="009D7DFA">
              <w:t>for m</w:t>
            </w:r>
            <w:proofErr w:type="spellEnd"/>
            <w:r w:rsidRPr="009D7DFA">
              <w:t xml:space="preserve"> in </w:t>
            </w:r>
            <w:proofErr w:type="spellStart"/>
            <w:r w:rsidR="003B02A2">
              <w:t>MLL</w:t>
            </w:r>
            <w:proofErr w:type="spellEnd"/>
            <w:r w:rsidRPr="009D7DFA">
              <w:t xml:space="preserve"> %}}</w:t>
            </w:r>
          </w:p>
        </w:tc>
        <w:tc>
          <w:tcPr>
            <w:tcW w:w="4675" w:type="dxa"/>
          </w:tcPr>
          <w:p w14:paraId="0298AE19" w14:textId="682136CD" w:rsidR="00C066EF" w:rsidRPr="009D7DFA" w:rsidRDefault="00C066EF" w:rsidP="00512C0F">
            <w:r w:rsidRPr="009D7DFA">
              <w:t xml:space="preserve">{{%tr </w:t>
            </w:r>
            <w:proofErr w:type="spellStart"/>
            <w:r w:rsidRPr="009D7DFA">
              <w:t>for m</w:t>
            </w:r>
            <w:proofErr w:type="spellEnd"/>
            <w:r w:rsidRPr="009D7DFA">
              <w:t xml:space="preserve"> in </w:t>
            </w:r>
            <w:proofErr w:type="spellStart"/>
            <w:r w:rsidR="004272CC">
              <w:t>MLL</w:t>
            </w:r>
            <w:proofErr w:type="spellEnd"/>
            <w:r w:rsidRPr="009D7DFA">
              <w:t xml:space="preserve"> %}}</w:t>
            </w:r>
          </w:p>
        </w:tc>
      </w:tr>
      <w:tr w:rsidR="00DD43A8" w:rsidRPr="00027AA8" w14:paraId="21C9BEEA" w14:textId="77777777" w:rsidTr="00512C0F">
        <w:tc>
          <w:tcPr>
            <w:tcW w:w="4675" w:type="dxa"/>
          </w:tcPr>
          <w:p w14:paraId="740B16E2" w14:textId="5F059CA2" w:rsidR="00DD43A8" w:rsidRPr="009D7DFA" w:rsidRDefault="00DD43A8" w:rsidP="00DD43A8">
            <w:proofErr w:type="gramStart"/>
            <w:r w:rsidRPr="009D7DFA">
              <w:t>{{ ‘</w:t>
            </w:r>
            <w:proofErr w:type="gramEnd"/>
            <w:r w:rsidRPr="009D7DFA">
              <w:t>{:.2f}’.</w:t>
            </w:r>
            <w:proofErr w:type="spellStart"/>
            <w:r w:rsidRPr="009D7DFA">
              <w:t>format</w:t>
            </w:r>
            <w:proofErr w:type="spellEnd"/>
            <w:r w:rsidRPr="009D7DFA">
              <w:t>(m[0]) }}</w:t>
            </w:r>
            <w:del w:id="264" w:author="rvcristiand" w:date="2021-09-14T11:08:00Z">
              <w:r w:rsidRPr="009D7DFA" w:rsidDel="00B369E3">
                <w:delText xml:space="preserve"> m</w:delText>
              </w:r>
            </w:del>
          </w:p>
        </w:tc>
        <w:tc>
          <w:tcPr>
            <w:tcW w:w="4675" w:type="dxa"/>
          </w:tcPr>
          <w:p w14:paraId="6879C00E" w14:textId="2B784975" w:rsidR="00DD43A8" w:rsidRPr="009D7DFA" w:rsidRDefault="00DD43A8" w:rsidP="00DD43A8">
            <w:proofErr w:type="gramStart"/>
            <w:r w:rsidRPr="009D7DFA">
              <w:t>{{ ‘</w:t>
            </w:r>
            <w:proofErr w:type="gramEnd"/>
            <w:r w:rsidRPr="009D7DFA">
              <w:t>{:.2f}’.</w:t>
            </w:r>
            <w:proofErr w:type="spellStart"/>
            <w:r w:rsidRPr="009D7DFA">
              <w:t>format</w:t>
            </w:r>
            <w:proofErr w:type="spellEnd"/>
            <w:r w:rsidRPr="009D7DFA">
              <w:t>(m[1]) }}</w:t>
            </w:r>
            <w:del w:id="265" w:author="rvcristiand" w:date="2021-09-14T11:09:00Z">
              <w:r w:rsidRPr="009D7DFA" w:rsidDel="00B369E3">
                <w:delText xml:space="preserve"> kN m</w:delText>
              </w:r>
            </w:del>
          </w:p>
        </w:tc>
      </w:tr>
      <w:tr w:rsidR="00C066EF" w:rsidRPr="00027AA8" w14:paraId="37F002AC" w14:textId="77777777" w:rsidTr="00512C0F">
        <w:tc>
          <w:tcPr>
            <w:tcW w:w="4675" w:type="dxa"/>
          </w:tcPr>
          <w:p w14:paraId="53ADEB14" w14:textId="77777777" w:rsidR="00C066EF" w:rsidRPr="00027AA8" w:rsidRDefault="00C066EF" w:rsidP="00512C0F">
            <w:r w:rsidRPr="00027AA8">
              <w:t>{{%</w:t>
            </w:r>
            <w:proofErr w:type="spellStart"/>
            <w:r w:rsidRPr="00027AA8">
              <w:t>tr</w:t>
            </w:r>
            <w:proofErr w:type="spellEnd"/>
            <w:r w:rsidRPr="00027AA8">
              <w:t xml:space="preserve"> </w:t>
            </w:r>
            <w:proofErr w:type="spellStart"/>
            <w:r w:rsidRPr="00027AA8">
              <w:t>endfor</w:t>
            </w:r>
            <w:proofErr w:type="spellEnd"/>
            <w:r w:rsidRPr="00027AA8">
              <w:t xml:space="preserve"> %}}</w:t>
            </w:r>
          </w:p>
        </w:tc>
        <w:tc>
          <w:tcPr>
            <w:tcW w:w="4675" w:type="dxa"/>
          </w:tcPr>
          <w:p w14:paraId="52203076" w14:textId="77777777" w:rsidR="00C066EF" w:rsidRPr="00027AA8" w:rsidRDefault="00C066EF" w:rsidP="00512C0F">
            <w:r w:rsidRPr="00027AA8">
              <w:t>{{%</w:t>
            </w:r>
            <w:proofErr w:type="spellStart"/>
            <w:r w:rsidRPr="00027AA8">
              <w:t>tr</w:t>
            </w:r>
            <w:proofErr w:type="spellEnd"/>
            <w:r w:rsidRPr="00027AA8">
              <w:t xml:space="preserve"> </w:t>
            </w:r>
            <w:proofErr w:type="spellStart"/>
            <w:r w:rsidRPr="00027AA8">
              <w:t>endfor</w:t>
            </w:r>
            <w:proofErr w:type="spellEnd"/>
            <w:r w:rsidRPr="00027AA8">
              <w:t xml:space="preserve"> %}}</w:t>
            </w:r>
          </w:p>
        </w:tc>
      </w:tr>
    </w:tbl>
    <w:p w14:paraId="18BFBD76" w14:textId="0D5E6497" w:rsidR="00C066EF" w:rsidRPr="00027AA8" w:rsidRDefault="00AE3F7F" w:rsidP="00042E9B">
      <w:ins w:id="266" w:author="rvcristiand" w:date="2021-09-14T11:07:00Z">
        <w:r w:rsidRPr="00027AA8">
          <w:t xml:space="preserve">En la </w:t>
        </w:r>
        <w:r w:rsidRPr="00027AA8">
          <w:fldChar w:fldCharType="begin"/>
        </w:r>
        <w:r w:rsidRPr="00027AA8">
          <w:instrText xml:space="preserve"> REF _Ref526836385 \h </w:instrText>
        </w:r>
        <w:r w:rsidRPr="00027AA8">
          <w:fldChar w:fldCharType="separate"/>
        </w:r>
        <w:r w:rsidRPr="00027AA8">
          <w:t xml:space="preserve">Tabla </w:t>
        </w:r>
        <w:r>
          <w:rPr>
            <w:noProof/>
          </w:rPr>
          <w:t>9</w:t>
        </w:r>
        <w:r w:rsidRPr="00027AA8">
          <w:fldChar w:fldCharType="end"/>
        </w:r>
        <w:r w:rsidRPr="00027AA8">
          <w:t xml:space="preserve"> se presentan los momentos máximos producidos por la carga </w:t>
        </w:r>
      </w:ins>
      <w:ins w:id="267" w:author="rvcristiand" w:date="2021-09-14T11:11:00Z">
        <w:r w:rsidR="00B369E3">
          <w:t xml:space="preserve">viva </w:t>
        </w:r>
      </w:ins>
      <w:ins w:id="268" w:author="rvcristiand" w:date="2021-09-14T11:07:00Z">
        <w:r w:rsidRPr="00027AA8">
          <w:t>vehicular</w:t>
        </w:r>
      </w:ins>
    </w:p>
    <w:p w14:paraId="23883598" w14:textId="3227632F" w:rsidR="00042E9B" w:rsidRPr="00027AA8" w:rsidRDefault="00042E9B" w:rsidP="00042E9B">
      <w:pPr>
        <w:pStyle w:val="Caption"/>
      </w:pPr>
      <w:bookmarkStart w:id="269" w:name="_Toc73098611"/>
      <w:bookmarkStart w:id="270" w:name="_Ref526836385"/>
      <w:r w:rsidRPr="00027AA8">
        <w:t xml:space="preserve">Tabla </w:t>
      </w:r>
      <w:del w:id="271" w:author="rvcristiand" w:date="2021-09-14T11:07:00Z">
        <w:r w:rsidRPr="00027AA8" w:rsidDel="00AE3F7F">
          <w:fldChar w:fldCharType="begin"/>
        </w:r>
        <w:r w:rsidRPr="00027AA8" w:rsidDel="00AE3F7F">
          <w:delInstrText xml:space="preserve"> STYLEREF 1 \s </w:delInstrText>
        </w:r>
        <w:r w:rsidRPr="00027AA8" w:rsidDel="00AE3F7F">
          <w:fldChar w:fldCharType="separate"/>
        </w:r>
        <w:r w:rsidR="00AE3F7F" w:rsidDel="00AE3F7F">
          <w:rPr>
            <w:noProof/>
          </w:rPr>
          <w:delText>0</w:delText>
        </w:r>
        <w:r w:rsidRPr="00027AA8" w:rsidDel="00AE3F7F">
          <w:fldChar w:fldCharType="end"/>
        </w:r>
        <w:r w:rsidRPr="00027AA8" w:rsidDel="00AE3F7F">
          <w:noBreakHyphen/>
        </w:r>
      </w:del>
      <w:r w:rsidRPr="00027AA8">
        <w:fldChar w:fldCharType="begin"/>
      </w:r>
      <w:r w:rsidRPr="00027AA8">
        <w:instrText xml:space="preserve"> SEQ Tabla \* ARABIC </w:instrText>
      </w:r>
      <w:del w:id="272" w:author="rvcristiand" w:date="2021-09-14T11:07:00Z">
        <w:r w:rsidRPr="00027AA8" w:rsidDel="00AE3F7F">
          <w:delInstrText xml:space="preserve">\s 1 </w:delInstrText>
        </w:r>
      </w:del>
      <w:r w:rsidRPr="00027AA8">
        <w:fldChar w:fldCharType="separate"/>
      </w:r>
      <w:ins w:id="273" w:author="rvcristiand" w:date="2021-09-14T11:07:00Z">
        <w:r w:rsidR="00AE3F7F">
          <w:rPr>
            <w:noProof/>
          </w:rPr>
          <w:t>9</w:t>
        </w:r>
      </w:ins>
      <w:del w:id="274" w:author="rvcristiand" w:date="2021-09-14T09:46:00Z">
        <w:r w:rsidR="00336559" w:rsidDel="00336559">
          <w:rPr>
            <w:noProof/>
          </w:rPr>
          <w:delText>9</w:delText>
        </w:r>
      </w:del>
      <w:r w:rsidRPr="00027AA8">
        <w:fldChar w:fldCharType="end"/>
      </w:r>
      <w:bookmarkEnd w:id="270"/>
      <w:r w:rsidRPr="00027AA8">
        <w:t xml:space="preserve">. </w:t>
      </w:r>
      <w:r w:rsidRPr="00027AA8">
        <w:rPr>
          <w:b w:val="0"/>
        </w:rPr>
        <w:t xml:space="preserve">Momentos en la viga debidos a la carga </w:t>
      </w:r>
      <w:ins w:id="275" w:author="rvcristiand" w:date="2021-09-14T11:12:00Z">
        <w:r w:rsidR="00B369E3">
          <w:rPr>
            <w:b w:val="0"/>
          </w:rPr>
          <w:t xml:space="preserve">viva vehicular </w:t>
        </w:r>
      </w:ins>
      <w:proofErr w:type="spellStart"/>
      <w:r w:rsidRPr="00027AA8">
        <w:rPr>
          <w:b w:val="0"/>
        </w:rPr>
        <w:t>vehicular</w:t>
      </w:r>
      <w:proofErr w:type="spellEnd"/>
      <w:r w:rsidRPr="00027AA8">
        <w:rPr>
          <w:b w:val="0"/>
        </w:rPr>
        <w:t>.</w:t>
      </w:r>
      <w:bookmarkEnd w:id="26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2E9B" w:rsidRPr="00336559" w14:paraId="5CBA6390" w14:textId="77777777" w:rsidTr="00A52F3C">
        <w:tc>
          <w:tcPr>
            <w:tcW w:w="4675" w:type="dxa"/>
          </w:tcPr>
          <w:p w14:paraId="0D16D1DE" w14:textId="206798C9" w:rsidR="00042E9B" w:rsidRPr="00027AA8" w:rsidRDefault="00042E9B" w:rsidP="00042E9B">
            <w:r w:rsidRPr="00027AA8">
              <w:t>M</w:t>
            </w:r>
            <w:r w:rsidRPr="00027AA8">
              <w:rPr>
                <w:vertAlign w:val="subscript"/>
              </w:rPr>
              <w:t>L</w:t>
            </w:r>
            <w:r w:rsidR="00CB72D5" w:rsidRPr="00027AA8">
              <w:rPr>
                <w:vertAlign w:val="subscript"/>
              </w:rPr>
              <w:t xml:space="preserve">, </w:t>
            </w:r>
            <w:r w:rsidR="00205F44" w:rsidRPr="00027AA8">
              <w:rPr>
                <w:vertAlign w:val="subscript"/>
              </w:rPr>
              <w:t>vehículo</w:t>
            </w:r>
          </w:p>
        </w:tc>
        <w:tc>
          <w:tcPr>
            <w:tcW w:w="4675" w:type="dxa"/>
          </w:tcPr>
          <w:p w14:paraId="3F7DEB58" w14:textId="40B8DD60" w:rsidR="00042E9B" w:rsidRPr="00B16B57" w:rsidRDefault="00042E9B" w:rsidP="00042E9B">
            <w:proofErr w:type="gramStart"/>
            <w:r w:rsidRPr="00B16B57">
              <w:t>{{ “</w:t>
            </w:r>
            <w:proofErr w:type="gramEnd"/>
            <w:r w:rsidRPr="00B16B57">
              <w:t>{:.2f}”.</w:t>
            </w:r>
            <w:proofErr w:type="spellStart"/>
            <w:r w:rsidRPr="00B16B57">
              <w:t>format</w:t>
            </w:r>
            <w:proofErr w:type="spellEnd"/>
            <w:r w:rsidRPr="00B16B57">
              <w:t>(</w:t>
            </w:r>
            <w:proofErr w:type="spellStart"/>
            <w:r w:rsidR="004272CC" w:rsidRPr="00B16B57">
              <w:t>MLV</w:t>
            </w:r>
            <w:r w:rsidR="00B16B57" w:rsidRPr="00B16B57">
              <w:t>max</w:t>
            </w:r>
            <w:proofErr w:type="spellEnd"/>
            <w:r w:rsidRPr="00B16B57">
              <w:t>) }} kN m</w:t>
            </w:r>
          </w:p>
        </w:tc>
      </w:tr>
      <w:tr w:rsidR="00CB72D5" w:rsidRPr="00336559" w14:paraId="35C3C623" w14:textId="77777777" w:rsidTr="00A52F3C">
        <w:tc>
          <w:tcPr>
            <w:tcW w:w="4675" w:type="dxa"/>
          </w:tcPr>
          <w:p w14:paraId="170CF4A4" w14:textId="25FD05B5" w:rsidR="00CB72D5" w:rsidRPr="00027AA8" w:rsidRDefault="00CB72D5" w:rsidP="00042E9B">
            <w:r w:rsidRPr="00027AA8">
              <w:t>M</w:t>
            </w:r>
            <w:r w:rsidRPr="00027AA8">
              <w:rPr>
                <w:vertAlign w:val="subscript"/>
              </w:rPr>
              <w:t>L, carril</w:t>
            </w:r>
          </w:p>
        </w:tc>
        <w:tc>
          <w:tcPr>
            <w:tcW w:w="4675" w:type="dxa"/>
          </w:tcPr>
          <w:p w14:paraId="6711ED26" w14:textId="2D80DA09" w:rsidR="00CB72D5" w:rsidRPr="00B02378" w:rsidRDefault="00CB72D5" w:rsidP="00042E9B">
            <w:proofErr w:type="gramStart"/>
            <w:r w:rsidRPr="00B02378">
              <w:t>{{ “</w:t>
            </w:r>
            <w:proofErr w:type="gramEnd"/>
            <w:r w:rsidRPr="00B02378">
              <w:t>{:.2f}”.</w:t>
            </w:r>
            <w:proofErr w:type="spellStart"/>
            <w:r w:rsidRPr="00B02378">
              <w:t>format</w:t>
            </w:r>
            <w:proofErr w:type="spellEnd"/>
            <w:r w:rsidRPr="00B02378">
              <w:t>(</w:t>
            </w:r>
            <w:proofErr w:type="spellStart"/>
            <w:r w:rsidR="004272CC" w:rsidRPr="00B02378">
              <w:t>MLC</w:t>
            </w:r>
            <w:r w:rsidR="00B16B57" w:rsidRPr="00B02378">
              <w:t>max</w:t>
            </w:r>
            <w:proofErr w:type="spellEnd"/>
            <w:r w:rsidRPr="00B02378">
              <w:t>) }} kN m</w:t>
            </w:r>
          </w:p>
        </w:tc>
      </w:tr>
      <w:tr w:rsidR="00042E9B" w:rsidRPr="00027AA8" w14:paraId="15E3EBBE" w14:textId="77777777" w:rsidTr="00A52F3C">
        <w:tc>
          <w:tcPr>
            <w:tcW w:w="4675" w:type="dxa"/>
          </w:tcPr>
          <w:p w14:paraId="0D0C4BC8" w14:textId="7EB62E46" w:rsidR="00042E9B" w:rsidRPr="00027AA8" w:rsidRDefault="00042E9B" w:rsidP="00042E9B">
            <w:proofErr w:type="spellStart"/>
            <w:r w:rsidRPr="00027AA8">
              <w:t>M</w:t>
            </w:r>
            <w:r w:rsidRPr="00027AA8">
              <w:rPr>
                <w:vertAlign w:val="subscript"/>
              </w:rPr>
              <w:t>LL+IM</w:t>
            </w:r>
            <w:proofErr w:type="spellEnd"/>
          </w:p>
        </w:tc>
        <w:tc>
          <w:tcPr>
            <w:tcW w:w="4675" w:type="dxa"/>
          </w:tcPr>
          <w:p w14:paraId="2BC3E98F" w14:textId="7F1CDE21" w:rsidR="00042E9B" w:rsidRPr="009D7DFA" w:rsidRDefault="00042E9B" w:rsidP="00042E9B">
            <w:proofErr w:type="gramStart"/>
            <w:r w:rsidRPr="009D7DFA">
              <w:t>{{ “</w:t>
            </w:r>
            <w:proofErr w:type="gramEnd"/>
            <w:r w:rsidRPr="009D7DFA">
              <w:t>{:.2f}”.format(</w:t>
            </w:r>
            <w:proofErr w:type="spellStart"/>
            <w:r w:rsidR="004272CC">
              <w:t>MLL</w:t>
            </w:r>
            <w:r w:rsidR="00B16B57">
              <w:t>max</w:t>
            </w:r>
            <w:proofErr w:type="spellEnd"/>
            <w:r w:rsidRPr="009D7DFA">
              <w:t xml:space="preserve">) }} </w:t>
            </w:r>
            <w:proofErr w:type="spellStart"/>
            <w:r w:rsidRPr="009D7DFA">
              <w:t>kN</w:t>
            </w:r>
            <w:proofErr w:type="spellEnd"/>
            <w:r w:rsidRPr="009D7DFA">
              <w:t xml:space="preserve"> m</w:t>
            </w:r>
          </w:p>
        </w:tc>
      </w:tr>
    </w:tbl>
    <w:p w14:paraId="3AF8F917" w14:textId="3CFABA35" w:rsidR="00B02378" w:rsidDel="00443A69" w:rsidRDefault="00443A69" w:rsidP="00443A69">
      <w:pPr>
        <w:rPr>
          <w:del w:id="276" w:author="rvcristiand" w:date="2021-09-14T11:13:00Z"/>
        </w:rPr>
      </w:pPr>
      <w:ins w:id="277" w:author="rvcristiand" w:date="2021-09-14T11:44:00Z">
        <w:r>
          <w:t xml:space="preserve">En la </w:t>
        </w:r>
      </w:ins>
      <w:ins w:id="278" w:author="rvcristiand" w:date="2021-09-14T11:46:00Z">
        <w:r>
          <w:fldChar w:fldCharType="begin"/>
        </w:r>
        <w:r>
          <w:instrText xml:space="preserve"> REF _Ref82512378 \h </w:instrText>
        </w:r>
      </w:ins>
      <w:r>
        <w:fldChar w:fldCharType="separate"/>
      </w:r>
      <w:ins w:id="279" w:author="rvcristiand" w:date="2021-09-14T11:46:00Z">
        <w:r>
          <w:t xml:space="preserve">Figura </w:t>
        </w:r>
        <w:r>
          <w:rPr>
            <w:noProof/>
          </w:rPr>
          <w:t>4</w:t>
        </w:r>
        <w:r>
          <w:fldChar w:fldCharType="end"/>
        </w:r>
        <w:r>
          <w:t xml:space="preserve"> se presentan los momentos flectores debidos a la carga viva vehicular.</w:t>
        </w:r>
      </w:ins>
    </w:p>
    <w:p w14:paraId="02E3B5BE" w14:textId="74BFEDCC" w:rsidR="00443A69" w:rsidRDefault="00443A69" w:rsidP="00443A69">
      <w:pPr>
        <w:rPr>
          <w:ins w:id="280" w:author="rvcristiand" w:date="2021-09-14T11:44:00Z"/>
        </w:rPr>
      </w:pPr>
    </w:p>
    <w:p w14:paraId="021298A9" w14:textId="105C3BFA" w:rsidR="00443A69" w:rsidRDefault="009E44C5" w:rsidP="00A062A4">
      <w:pPr>
        <w:jc w:val="center"/>
        <w:rPr>
          <w:ins w:id="281" w:author="rvcristiand" w:date="2021-09-14T11:44:00Z"/>
        </w:rPr>
        <w:pPrChange w:id="282" w:author="rvcristiand" w:date="2021-09-14T11:54:00Z">
          <w:pPr>
            <w:pStyle w:val="Heading2"/>
          </w:pPr>
        </w:pPrChange>
      </w:pPr>
      <w:ins w:id="283" w:author="rvcristiand" w:date="2021-09-14T16:21:00Z">
        <w:r>
          <w:rPr>
            <w:noProof/>
          </w:rPr>
          <w:lastRenderedPageBreak/>
          <w:t xml:space="preserve"> </w:t>
        </w:r>
      </w:ins>
      <w:ins w:id="284" w:author="rvcristiand" w:date="2021-09-14T11:55:00Z">
        <w:r w:rsidR="00A062A4">
          <w:rPr>
            <w:noProof/>
          </w:rPr>
          <w:drawing>
            <wp:inline distT="0" distB="0" distL="0" distR="0" wp14:anchorId="089C65BA" wp14:editId="1B6EF809">
              <wp:extent cx="5852172" cy="4389129"/>
              <wp:effectExtent l="0" t="0" r="0" b="0"/>
              <wp:docPr id="7" name="MLL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MLL.png"/>
                      <pic:cNvPicPr/>
                    </pic:nvPicPr>
                    <pic:blipFill>
                      <a:blip r:link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52172" cy="438912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2A80B63" w14:textId="657740F9" w:rsidR="00443A69" w:rsidRPr="00443A69" w:rsidRDefault="00443A69" w:rsidP="00443A69">
      <w:pPr>
        <w:pStyle w:val="Caption"/>
        <w:rPr>
          <w:ins w:id="285" w:author="rvcristiand" w:date="2021-09-14T11:44:00Z"/>
          <w:rPrChange w:id="286" w:author="rvcristiand" w:date="2021-09-14T11:44:00Z">
            <w:rPr>
              <w:ins w:id="287" w:author="rvcristiand" w:date="2021-09-14T11:44:00Z"/>
            </w:rPr>
          </w:rPrChange>
        </w:rPr>
        <w:pPrChange w:id="288" w:author="rvcristiand" w:date="2021-09-14T11:45:00Z">
          <w:pPr/>
        </w:pPrChange>
      </w:pPr>
      <w:bookmarkStart w:id="289" w:name="_Ref82512378"/>
      <w:ins w:id="290" w:author="rvcristiand" w:date="2021-09-14T11:45:00Z">
        <w:r>
          <w:t xml:space="preserve">Figura </w:t>
        </w:r>
        <w:r>
          <w:fldChar w:fldCharType="begin"/>
        </w:r>
        <w:r>
          <w:instrText xml:space="preserve"> SEQ Figura \* ARABIC </w:instrText>
        </w:r>
      </w:ins>
      <w:r>
        <w:fldChar w:fldCharType="separate"/>
      </w:r>
      <w:ins w:id="291" w:author="rvcristiand" w:date="2021-09-14T11:45:00Z">
        <w:r>
          <w:rPr>
            <w:noProof/>
          </w:rPr>
          <w:t>4</w:t>
        </w:r>
        <w:r>
          <w:fldChar w:fldCharType="end"/>
        </w:r>
        <w:bookmarkEnd w:id="289"/>
        <w:r>
          <w:t>. Momentos flectores debidos a la carga viva vehicular.</w:t>
        </w:r>
      </w:ins>
    </w:p>
    <w:p w14:paraId="37D53712" w14:textId="58DCB336" w:rsidR="00130C5C" w:rsidRPr="00027AA8" w:rsidRDefault="000D542D" w:rsidP="00130C5C">
      <w:pPr>
        <w:pStyle w:val="Heading2"/>
      </w:pPr>
      <w:r w:rsidRPr="00027AA8">
        <w:t>Cálculo</w:t>
      </w:r>
      <w:r w:rsidR="00130C5C" w:rsidRPr="00027AA8">
        <w:t xml:space="preserve"> de los factores de distribución</w:t>
      </w:r>
    </w:p>
    <w:p w14:paraId="0B933D6D" w14:textId="3C5DEF23" w:rsidR="00130C5C" w:rsidRPr="00027AA8" w:rsidRDefault="00B82EC1" w:rsidP="00130C5C">
      <w:r w:rsidRPr="00027AA8">
        <w:t xml:space="preserve">Para determinar el factor de distribución se determina los parámetros presentados en la </w:t>
      </w:r>
      <w:r w:rsidRPr="00027AA8">
        <w:fldChar w:fldCharType="begin"/>
      </w:r>
      <w:r w:rsidRPr="00027AA8">
        <w:instrText xml:space="preserve"> REF _Ref526836903 \h </w:instrText>
      </w:r>
      <w:r w:rsidRPr="00027AA8">
        <w:fldChar w:fldCharType="separate"/>
      </w:r>
      <w:ins w:id="292" w:author="rvcristiand" w:date="2021-09-14T11:07:00Z">
        <w:r w:rsidR="00AE3F7F" w:rsidRPr="00027AA8">
          <w:t xml:space="preserve">Tabla </w:t>
        </w:r>
        <w:r w:rsidR="00AE3F7F">
          <w:rPr>
            <w:noProof/>
          </w:rPr>
          <w:t>0</w:t>
        </w:r>
        <w:r w:rsidR="00AE3F7F" w:rsidRPr="00027AA8">
          <w:noBreakHyphen/>
        </w:r>
        <w:r w:rsidR="00AE3F7F">
          <w:rPr>
            <w:noProof/>
          </w:rPr>
          <w:t>10</w:t>
        </w:r>
      </w:ins>
      <w:del w:id="293" w:author="rvcristiand" w:date="2021-09-14T09:45:00Z">
        <w:r w:rsidR="00D33D1A" w:rsidRPr="00027AA8" w:rsidDel="00336559">
          <w:delText xml:space="preserve">Tabla </w:delText>
        </w:r>
        <w:r w:rsidR="00D33D1A" w:rsidRPr="00027AA8" w:rsidDel="00336559">
          <w:rPr>
            <w:noProof/>
          </w:rPr>
          <w:delText>0</w:delText>
        </w:r>
        <w:r w:rsidR="00D33D1A" w:rsidRPr="00027AA8" w:rsidDel="00336559">
          <w:noBreakHyphen/>
        </w:r>
        <w:r w:rsidR="00D33D1A" w:rsidRPr="00027AA8" w:rsidDel="00336559">
          <w:rPr>
            <w:noProof/>
          </w:rPr>
          <w:delText>10</w:delText>
        </w:r>
      </w:del>
      <w:r w:rsidRPr="00027AA8">
        <w:fldChar w:fldCharType="end"/>
      </w:r>
      <w:r w:rsidRPr="00027AA8">
        <w:t>.</w:t>
      </w:r>
    </w:p>
    <w:p w14:paraId="0F6D128E" w14:textId="6E9A4C00" w:rsidR="00B82EC1" w:rsidRPr="00027AA8" w:rsidRDefault="00B82EC1" w:rsidP="00B82EC1">
      <w:pPr>
        <w:pStyle w:val="Caption"/>
      </w:pPr>
      <w:bookmarkStart w:id="294" w:name="_Toc73098612"/>
      <w:bookmarkStart w:id="295" w:name="_Ref526836903"/>
      <w:r w:rsidRPr="00027AA8">
        <w:t xml:space="preserve">Tabla </w:t>
      </w:r>
      <w:r w:rsidRPr="00027AA8">
        <w:fldChar w:fldCharType="begin"/>
      </w:r>
      <w:r w:rsidRPr="00027AA8">
        <w:instrText xml:space="preserve"> STYLEREF 1 \s </w:instrText>
      </w:r>
      <w:r w:rsidRPr="00027AA8">
        <w:fldChar w:fldCharType="separate"/>
      </w:r>
      <w:r w:rsidR="00AE3F7F">
        <w:rPr>
          <w:noProof/>
        </w:rPr>
        <w:t>0</w:t>
      </w:r>
      <w:r w:rsidRPr="00027AA8">
        <w:fldChar w:fldCharType="end"/>
      </w:r>
      <w:r w:rsidRPr="00027AA8">
        <w:noBreakHyphen/>
      </w:r>
      <w:r w:rsidRPr="00027AA8">
        <w:fldChar w:fldCharType="begin"/>
      </w:r>
      <w:r w:rsidRPr="00027AA8">
        <w:instrText xml:space="preserve"> SEQ Tabla \* ARABIC \s 1 </w:instrText>
      </w:r>
      <w:r w:rsidRPr="00027AA8">
        <w:fldChar w:fldCharType="separate"/>
      </w:r>
      <w:ins w:id="296" w:author="rvcristiand" w:date="2021-09-14T11:07:00Z">
        <w:r w:rsidR="00AE3F7F">
          <w:rPr>
            <w:noProof/>
          </w:rPr>
          <w:t>10</w:t>
        </w:r>
      </w:ins>
      <w:del w:id="297" w:author="rvcristiand" w:date="2021-09-14T09:46:00Z">
        <w:r w:rsidR="00336559" w:rsidDel="00336559">
          <w:rPr>
            <w:noProof/>
          </w:rPr>
          <w:delText>10</w:delText>
        </w:r>
      </w:del>
      <w:r w:rsidRPr="00027AA8">
        <w:fldChar w:fldCharType="end"/>
      </w:r>
      <w:bookmarkEnd w:id="295"/>
      <w:r w:rsidRPr="00027AA8">
        <w:t>.</w:t>
      </w:r>
      <w:r w:rsidRPr="00027AA8">
        <w:rPr>
          <w:b w:val="0"/>
        </w:rPr>
        <w:t xml:space="preserve"> Parámetros para el cálculo del factor de distribución.</w:t>
      </w:r>
      <w:bookmarkEnd w:id="294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425"/>
        <w:gridCol w:w="2970"/>
        <w:gridCol w:w="3960"/>
      </w:tblGrid>
      <w:tr w:rsidR="00E65E01" w:rsidRPr="00027AA8" w14:paraId="18D5C0ED" w14:textId="77777777" w:rsidTr="00E65E01">
        <w:trPr>
          <w:trHeight w:val="737"/>
        </w:trPr>
        <w:tc>
          <w:tcPr>
            <w:tcW w:w="2425" w:type="dxa"/>
          </w:tcPr>
          <w:p w14:paraId="4983F171" w14:textId="285791E5" w:rsidR="00E65E01" w:rsidRPr="00027AA8" w:rsidRDefault="00E65E01" w:rsidP="00A52F3C">
            <w:r w:rsidRPr="00027AA8">
              <w:t>Relación modular</w:t>
            </w:r>
          </w:p>
        </w:tc>
        <w:tc>
          <w:tcPr>
            <w:tcW w:w="2970" w:type="dxa"/>
          </w:tcPr>
          <w:p w14:paraId="65D24CF9" w14:textId="570ED593" w:rsidR="00E65E01" w:rsidRPr="00027AA8" w:rsidRDefault="00E65E01" w:rsidP="00A52F3C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n=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viga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losa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60" w:type="dxa"/>
          </w:tcPr>
          <w:p w14:paraId="4FDFCCE4" w14:textId="20759A1D" w:rsidR="00E65E01" w:rsidRPr="00027AA8" w:rsidRDefault="00E65E01" w:rsidP="00A52F3C">
            <w:proofErr w:type="gramStart"/>
            <w:r w:rsidRPr="00027AA8">
              <w:t>{{ n</w:t>
            </w:r>
            <w:proofErr w:type="gramEnd"/>
            <w:r w:rsidRPr="00027AA8">
              <w:t xml:space="preserve"> }} </w:t>
            </w:r>
          </w:p>
        </w:tc>
      </w:tr>
      <w:tr w:rsidR="00E65E01" w:rsidRPr="00027AA8" w14:paraId="14E056E0" w14:textId="77777777" w:rsidTr="00E65E01">
        <w:tc>
          <w:tcPr>
            <w:tcW w:w="2425" w:type="dxa"/>
          </w:tcPr>
          <w:p w14:paraId="5B570CED" w14:textId="3BF48BD1" w:rsidR="00E65E01" w:rsidRPr="00027AA8" w:rsidRDefault="00E65E01" w:rsidP="00A52F3C">
            <w:r w:rsidRPr="00027AA8">
              <w:t>Momento centroidal de inercia de la sección simple</w:t>
            </w:r>
          </w:p>
        </w:tc>
        <w:tc>
          <w:tcPr>
            <w:tcW w:w="2970" w:type="dxa"/>
          </w:tcPr>
          <w:p w14:paraId="3597CF38" w14:textId="734187DC" w:rsidR="00E65E01" w:rsidRPr="00027AA8" w:rsidRDefault="002D594E" w:rsidP="00A52F3C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viga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viga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viga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3960" w:type="dxa"/>
          </w:tcPr>
          <w:p w14:paraId="1BF55922" w14:textId="60AA36ED" w:rsidR="00E65E01" w:rsidRPr="00027AA8" w:rsidRDefault="0065413D" w:rsidP="00A52F3C">
            <w:proofErr w:type="gramStart"/>
            <w:r w:rsidRPr="00027AA8">
              <w:t>{{ “</w:t>
            </w:r>
            <w:proofErr w:type="gramEnd"/>
            <w:r w:rsidRPr="00027AA8">
              <w:t>{:.3f}”.</w:t>
            </w:r>
            <w:proofErr w:type="spellStart"/>
            <w:r w:rsidRPr="00027AA8">
              <w:t>format</w:t>
            </w:r>
            <w:proofErr w:type="spellEnd"/>
            <w:r w:rsidRPr="00027AA8">
              <w:t>(I) }} cm</w:t>
            </w:r>
            <w:r w:rsidRPr="00027AA8">
              <w:rPr>
                <w:vertAlign w:val="superscript"/>
              </w:rPr>
              <w:t>4</w:t>
            </w:r>
          </w:p>
        </w:tc>
      </w:tr>
      <w:tr w:rsidR="00E65E01" w:rsidRPr="00027AA8" w14:paraId="3F64F6BA" w14:textId="77777777" w:rsidTr="00E65E01">
        <w:tc>
          <w:tcPr>
            <w:tcW w:w="2425" w:type="dxa"/>
          </w:tcPr>
          <w:p w14:paraId="7D71986D" w14:textId="1981754C" w:rsidR="00E65E01" w:rsidRPr="00027AA8" w:rsidRDefault="00E972F3" w:rsidP="00A52F3C">
            <w:r w:rsidRPr="00027AA8">
              <w:t>Área de la sección simple</w:t>
            </w:r>
          </w:p>
        </w:tc>
        <w:tc>
          <w:tcPr>
            <w:tcW w:w="2970" w:type="dxa"/>
          </w:tcPr>
          <w:p w14:paraId="09F191A0" w14:textId="5A30E821" w:rsidR="00E65E01" w:rsidRPr="00027AA8" w:rsidRDefault="002D594E" w:rsidP="00A52F3C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viga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viga</m:t>
                    </m:r>
                  </m:sub>
                </m:sSub>
                <m:r>
                  <w:rPr>
                    <w:rFonts w:ascii="Cambria Math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viga</m:t>
                    </m:r>
                  </m:sub>
                </m:sSub>
              </m:oMath>
            </m:oMathPara>
          </w:p>
        </w:tc>
        <w:tc>
          <w:tcPr>
            <w:tcW w:w="3960" w:type="dxa"/>
          </w:tcPr>
          <w:p w14:paraId="136C5CB4" w14:textId="6F90A075" w:rsidR="00E65E01" w:rsidRPr="00027AA8" w:rsidRDefault="00E972F3" w:rsidP="00A52F3C">
            <w:proofErr w:type="gramStart"/>
            <w:r w:rsidRPr="00027AA8">
              <w:t>{{ “</w:t>
            </w:r>
            <w:proofErr w:type="gramEnd"/>
            <w:r w:rsidRPr="00027AA8">
              <w:t>{:.2f}”.</w:t>
            </w:r>
            <w:proofErr w:type="spellStart"/>
            <w:r w:rsidRPr="00027AA8">
              <w:t>format</w:t>
            </w:r>
            <w:proofErr w:type="spellEnd"/>
            <w:r w:rsidRPr="00027AA8">
              <w:t>(A) }} cm</w:t>
            </w:r>
            <w:r w:rsidRPr="00027AA8">
              <w:rPr>
                <w:vertAlign w:val="superscript"/>
              </w:rPr>
              <w:t>2</w:t>
            </w:r>
          </w:p>
        </w:tc>
      </w:tr>
      <w:tr w:rsidR="00E65E01" w:rsidRPr="00027AA8" w14:paraId="0E800BE4" w14:textId="77777777" w:rsidTr="007A3661">
        <w:trPr>
          <w:trHeight w:val="611"/>
        </w:trPr>
        <w:tc>
          <w:tcPr>
            <w:tcW w:w="2425" w:type="dxa"/>
          </w:tcPr>
          <w:p w14:paraId="1F5A164A" w14:textId="107D079D" w:rsidR="00E65E01" w:rsidRPr="00027AA8" w:rsidRDefault="00B82EC1" w:rsidP="00A52F3C">
            <w:r w:rsidRPr="00027AA8">
              <w:t>Distancia,</w:t>
            </w:r>
            <w:r w:rsidR="00C321A7" w:rsidRPr="00027AA8"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oMath>
          </w:p>
        </w:tc>
        <w:tc>
          <w:tcPr>
            <w:tcW w:w="2970" w:type="dxa"/>
          </w:tcPr>
          <w:p w14:paraId="5E15CAC1" w14:textId="15B43F97" w:rsidR="007A3661" w:rsidRPr="00027AA8" w:rsidRDefault="002D594E" w:rsidP="007A3661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total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losa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viga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960" w:type="dxa"/>
          </w:tcPr>
          <w:p w14:paraId="05103EF6" w14:textId="21630E31" w:rsidR="00E65E01" w:rsidRPr="00027AA8" w:rsidRDefault="007A3661" w:rsidP="00A52F3C">
            <w:proofErr w:type="gramStart"/>
            <w:r w:rsidRPr="00027AA8">
              <w:t>{{ “</w:t>
            </w:r>
            <w:proofErr w:type="gramEnd"/>
            <w:r w:rsidRPr="00027AA8">
              <w:t>{:.2f}”.</w:t>
            </w:r>
            <w:proofErr w:type="spellStart"/>
            <w:r w:rsidRPr="00027AA8">
              <w:t>format</w:t>
            </w:r>
            <w:proofErr w:type="spellEnd"/>
            <w:r w:rsidRPr="00027AA8">
              <w:t>(</w:t>
            </w:r>
            <w:proofErr w:type="spellStart"/>
            <w:r w:rsidRPr="00027AA8">
              <w:t>eg</w:t>
            </w:r>
            <w:proofErr w:type="spellEnd"/>
            <w:r w:rsidRPr="00027AA8">
              <w:t>) }} cm</w:t>
            </w:r>
          </w:p>
        </w:tc>
      </w:tr>
      <w:tr w:rsidR="00E65E01" w:rsidRPr="00027AA8" w14:paraId="52641FD0" w14:textId="77777777" w:rsidTr="000D542D">
        <w:trPr>
          <w:trHeight w:val="440"/>
        </w:trPr>
        <w:tc>
          <w:tcPr>
            <w:tcW w:w="2425" w:type="dxa"/>
          </w:tcPr>
          <w:p w14:paraId="6154D19D" w14:textId="74598FA1" w:rsidR="00E65E01" w:rsidRPr="00027AA8" w:rsidRDefault="00D94B7C" w:rsidP="00A52F3C">
            <w:r w:rsidRPr="00027AA8">
              <w:t>Parámetro</w:t>
            </w:r>
            <w:r w:rsidR="00C321A7" w:rsidRPr="00027AA8"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oMath>
            <w:r w:rsidR="00C321A7" w:rsidRPr="00027AA8">
              <w:t xml:space="preserve"> </w:t>
            </w:r>
          </w:p>
        </w:tc>
        <w:tc>
          <w:tcPr>
            <w:tcW w:w="2970" w:type="dxa"/>
          </w:tcPr>
          <w:p w14:paraId="0DFA5F30" w14:textId="73F7DC6D" w:rsidR="00E65E01" w:rsidRPr="00027AA8" w:rsidRDefault="00C321A7" w:rsidP="00A52F3C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viga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viga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3960" w:type="dxa"/>
          </w:tcPr>
          <w:p w14:paraId="59225E2C" w14:textId="078F9F16" w:rsidR="00E65E01" w:rsidRPr="00027AA8" w:rsidRDefault="00C321A7" w:rsidP="00A52F3C">
            <w:proofErr w:type="gramStart"/>
            <w:r w:rsidRPr="00027AA8">
              <w:t>{{ “</w:t>
            </w:r>
            <w:proofErr w:type="gramEnd"/>
            <w:r w:rsidRPr="00027AA8">
              <w:t>{:.</w:t>
            </w:r>
            <w:r w:rsidR="00D94B7C" w:rsidRPr="00027AA8">
              <w:t>4</w:t>
            </w:r>
            <w:r w:rsidRPr="00027AA8">
              <w:t>f}”.</w:t>
            </w:r>
            <w:proofErr w:type="spellStart"/>
            <w:r w:rsidRPr="00027AA8">
              <w:t>format</w:t>
            </w:r>
            <w:proofErr w:type="spellEnd"/>
            <w:r w:rsidRPr="00027AA8">
              <w:t>(kg) }} cm</w:t>
            </w:r>
            <w:r w:rsidRPr="00027AA8">
              <w:rPr>
                <w:vertAlign w:val="superscript"/>
              </w:rPr>
              <w:t>4</w:t>
            </w:r>
          </w:p>
        </w:tc>
      </w:tr>
    </w:tbl>
    <w:p w14:paraId="53714AC9" w14:textId="0A51834B" w:rsidR="00B82EC1" w:rsidRPr="00027AA8" w:rsidRDefault="00B82EC1" w:rsidP="00B82EC1"/>
    <w:p w14:paraId="33F60E9A" w14:textId="62F698AE" w:rsidR="00D33D1A" w:rsidRPr="00027AA8" w:rsidRDefault="00D33D1A" w:rsidP="00D33D1A">
      <w:pPr>
        <w:pStyle w:val="Heading3"/>
      </w:pPr>
      <w:r w:rsidRPr="00027AA8">
        <w:lastRenderedPageBreak/>
        <w:t>Factor de distribución. Momento flector.</w:t>
      </w:r>
    </w:p>
    <w:p w14:paraId="25B4F967" w14:textId="73FA22A8" w:rsidR="00B82EC1" w:rsidRPr="00027AA8" w:rsidRDefault="00B82EC1" w:rsidP="00B82EC1">
      <w:r w:rsidRPr="00027AA8">
        <w:t xml:space="preserve">Se determino el factor de distribución en función de la cantidad de carriles cargados presentados en la </w:t>
      </w:r>
      <w:r w:rsidRPr="00027AA8">
        <w:fldChar w:fldCharType="begin"/>
      </w:r>
      <w:r w:rsidRPr="00027AA8">
        <w:instrText xml:space="preserve"> REF _Ref73087183 \h </w:instrText>
      </w:r>
      <w:r w:rsidRPr="00027AA8">
        <w:fldChar w:fldCharType="separate"/>
      </w:r>
      <w:ins w:id="298" w:author="rvcristiand" w:date="2021-09-14T11:07:00Z">
        <w:r w:rsidR="00AE3F7F" w:rsidRPr="00027AA8">
          <w:t xml:space="preserve">Tabla </w:t>
        </w:r>
        <w:r w:rsidR="00AE3F7F">
          <w:rPr>
            <w:noProof/>
          </w:rPr>
          <w:t>0</w:t>
        </w:r>
        <w:r w:rsidR="00AE3F7F" w:rsidRPr="00027AA8">
          <w:noBreakHyphen/>
        </w:r>
        <w:r w:rsidR="00AE3F7F">
          <w:rPr>
            <w:noProof/>
          </w:rPr>
          <w:t>11</w:t>
        </w:r>
      </w:ins>
      <w:del w:id="299" w:author="rvcristiand" w:date="2021-09-14T09:45:00Z">
        <w:r w:rsidR="00D33D1A" w:rsidRPr="00027AA8" w:rsidDel="00336559">
          <w:delText xml:space="preserve">Tabla </w:delText>
        </w:r>
        <w:r w:rsidR="00D33D1A" w:rsidRPr="00027AA8" w:rsidDel="00336559">
          <w:rPr>
            <w:noProof/>
          </w:rPr>
          <w:delText>0</w:delText>
        </w:r>
        <w:r w:rsidR="00D33D1A" w:rsidRPr="00027AA8" w:rsidDel="00336559">
          <w:noBreakHyphen/>
        </w:r>
        <w:r w:rsidR="00D33D1A" w:rsidRPr="00027AA8" w:rsidDel="00336559">
          <w:rPr>
            <w:noProof/>
          </w:rPr>
          <w:delText>11</w:delText>
        </w:r>
      </w:del>
      <w:r w:rsidRPr="00027AA8">
        <w:fldChar w:fldCharType="end"/>
      </w:r>
      <w:r w:rsidRPr="00027AA8">
        <w:t>.</w:t>
      </w:r>
    </w:p>
    <w:p w14:paraId="2AD0B5B7" w14:textId="4BBFFA21" w:rsidR="00B82EC1" w:rsidRPr="00027AA8" w:rsidRDefault="00B82EC1" w:rsidP="00B82EC1">
      <w:pPr>
        <w:pStyle w:val="Caption"/>
        <w:rPr>
          <w:b w:val="0"/>
        </w:rPr>
      </w:pPr>
      <w:bookmarkStart w:id="300" w:name="_Ref73087175"/>
      <w:bookmarkStart w:id="301" w:name="_Toc73098613"/>
      <w:bookmarkStart w:id="302" w:name="_Ref73087183"/>
      <w:r w:rsidRPr="00027AA8">
        <w:t xml:space="preserve">Tabla </w:t>
      </w:r>
      <w:r w:rsidRPr="00027AA8">
        <w:fldChar w:fldCharType="begin"/>
      </w:r>
      <w:r w:rsidRPr="00027AA8">
        <w:instrText xml:space="preserve"> STYLEREF 1 \s </w:instrText>
      </w:r>
      <w:r w:rsidRPr="00027AA8">
        <w:fldChar w:fldCharType="separate"/>
      </w:r>
      <w:r w:rsidR="00AE3F7F">
        <w:rPr>
          <w:noProof/>
        </w:rPr>
        <w:t>0</w:t>
      </w:r>
      <w:r w:rsidRPr="00027AA8">
        <w:fldChar w:fldCharType="end"/>
      </w:r>
      <w:r w:rsidRPr="00027AA8">
        <w:noBreakHyphen/>
      </w:r>
      <w:r w:rsidRPr="00027AA8">
        <w:fldChar w:fldCharType="begin"/>
      </w:r>
      <w:r w:rsidRPr="00027AA8">
        <w:instrText xml:space="preserve"> SEQ Tabla \* ARABIC \s 1 </w:instrText>
      </w:r>
      <w:r w:rsidRPr="00027AA8">
        <w:fldChar w:fldCharType="separate"/>
      </w:r>
      <w:ins w:id="303" w:author="rvcristiand" w:date="2021-09-14T11:07:00Z">
        <w:r w:rsidR="00AE3F7F">
          <w:rPr>
            <w:noProof/>
          </w:rPr>
          <w:t>11</w:t>
        </w:r>
      </w:ins>
      <w:del w:id="304" w:author="rvcristiand" w:date="2021-09-14T09:46:00Z">
        <w:r w:rsidR="00336559" w:rsidDel="00336559">
          <w:rPr>
            <w:noProof/>
          </w:rPr>
          <w:delText>11</w:delText>
        </w:r>
      </w:del>
      <w:r w:rsidRPr="00027AA8">
        <w:fldChar w:fldCharType="end"/>
      </w:r>
      <w:bookmarkEnd w:id="302"/>
      <w:r w:rsidRPr="00027AA8">
        <w:t xml:space="preserve">. </w:t>
      </w:r>
      <w:r w:rsidRPr="00027AA8">
        <w:rPr>
          <w:b w:val="0"/>
        </w:rPr>
        <w:t>Factores de distribución para flexión.</w:t>
      </w:r>
      <w:bookmarkEnd w:id="300"/>
      <w:bookmarkEnd w:id="301"/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606"/>
        <w:gridCol w:w="4959"/>
        <w:gridCol w:w="1434"/>
        <w:gridCol w:w="1356"/>
      </w:tblGrid>
      <w:tr w:rsidR="005F1DAF" w:rsidRPr="00027AA8" w14:paraId="5617126D" w14:textId="77777777" w:rsidTr="008E6758">
        <w:trPr>
          <w:trHeight w:val="575"/>
        </w:trPr>
        <w:tc>
          <w:tcPr>
            <w:tcW w:w="1606" w:type="dxa"/>
          </w:tcPr>
          <w:p w14:paraId="14292194" w14:textId="00A370BE" w:rsidR="00B82EC1" w:rsidRPr="00027AA8" w:rsidRDefault="00B82EC1" w:rsidP="00A52F3C">
            <w:r w:rsidRPr="00027AA8">
              <w:t>Un carril cargado</w:t>
            </w:r>
          </w:p>
        </w:tc>
        <w:tc>
          <w:tcPr>
            <w:tcW w:w="4959" w:type="dxa"/>
          </w:tcPr>
          <w:p w14:paraId="08F9F5B3" w14:textId="1AD93837" w:rsidR="00B82EC1" w:rsidRPr="00027AA8" w:rsidRDefault="002D594E" w:rsidP="00A52F3C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1C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=0,06+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4,3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0,4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0,3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L*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losa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0,10</m:t>
                    </m:r>
                  </m:sup>
                </m:sSup>
              </m:oMath>
            </m:oMathPara>
          </w:p>
        </w:tc>
        <w:tc>
          <w:tcPr>
            <w:tcW w:w="1434" w:type="dxa"/>
          </w:tcPr>
          <w:p w14:paraId="785379B7" w14:textId="3B500E84" w:rsidR="00B82EC1" w:rsidRPr="00027AA8" w:rsidRDefault="008E6758" w:rsidP="00A52F3C">
            <w:proofErr w:type="gramStart"/>
            <w:r w:rsidRPr="00027AA8">
              <w:t>{{ “</w:t>
            </w:r>
            <w:proofErr w:type="gramEnd"/>
            <w:r w:rsidRPr="00027AA8">
              <w:t>{:.3f}”.</w:t>
            </w:r>
            <w:proofErr w:type="spellStart"/>
            <w:r w:rsidRPr="00027AA8">
              <w:t>format</w:t>
            </w:r>
            <w:proofErr w:type="spellEnd"/>
            <w:r w:rsidRPr="00027AA8">
              <w:t>(mg</w:t>
            </w:r>
            <w:r w:rsidR="00D83C7C" w:rsidRPr="00027AA8">
              <w:t>1</w:t>
            </w:r>
            <w:r w:rsidR="00270F50" w:rsidRPr="00027AA8">
              <w:t>i</w:t>
            </w:r>
            <w:r w:rsidRPr="00027AA8">
              <w:t>) }}</w:t>
            </w:r>
          </w:p>
        </w:tc>
        <w:tc>
          <w:tcPr>
            <w:tcW w:w="1356" w:type="dxa"/>
          </w:tcPr>
          <w:p w14:paraId="35714955" w14:textId="4C72BA3F" w:rsidR="00B82EC1" w:rsidRPr="00027AA8" w:rsidRDefault="005F1DAF" w:rsidP="00A52F3C">
            <w:r w:rsidRPr="00027AA8">
              <w:t>Según Tabla 4.6.2.2.2b-1</w:t>
            </w:r>
          </w:p>
        </w:tc>
      </w:tr>
      <w:tr w:rsidR="008E6758" w:rsidRPr="00027AA8" w14:paraId="06A35607" w14:textId="77777777" w:rsidTr="008E6758">
        <w:trPr>
          <w:trHeight w:val="710"/>
        </w:trPr>
        <w:tc>
          <w:tcPr>
            <w:tcW w:w="1606" w:type="dxa"/>
          </w:tcPr>
          <w:p w14:paraId="4E2AC38D" w14:textId="34A399FE" w:rsidR="008E6758" w:rsidRPr="00027AA8" w:rsidRDefault="008E6758" w:rsidP="008E6758">
            <w:r w:rsidRPr="00027AA8">
              <w:t>Dos o más carriles cargados</w:t>
            </w:r>
          </w:p>
        </w:tc>
        <w:tc>
          <w:tcPr>
            <w:tcW w:w="4959" w:type="dxa"/>
          </w:tcPr>
          <w:p w14:paraId="599CDDE6" w14:textId="48A6FC33" w:rsidR="008E6758" w:rsidRPr="00027AA8" w:rsidRDefault="002D594E" w:rsidP="008E6758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2C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=0,075+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2,9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0,6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0,2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L*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losa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0,10</m:t>
                    </m:r>
                  </m:sup>
                </m:sSup>
              </m:oMath>
            </m:oMathPara>
          </w:p>
        </w:tc>
        <w:tc>
          <w:tcPr>
            <w:tcW w:w="1434" w:type="dxa"/>
          </w:tcPr>
          <w:p w14:paraId="71F9AD0C" w14:textId="0949B7CC" w:rsidR="008E6758" w:rsidRPr="00027AA8" w:rsidRDefault="008E6758" w:rsidP="008E6758">
            <w:proofErr w:type="gramStart"/>
            <w:r w:rsidRPr="00027AA8">
              <w:t>{{ “</w:t>
            </w:r>
            <w:proofErr w:type="gramEnd"/>
            <w:r w:rsidRPr="00027AA8">
              <w:t>{:.3f}”.</w:t>
            </w:r>
            <w:proofErr w:type="spellStart"/>
            <w:r w:rsidRPr="00027AA8">
              <w:t>format</w:t>
            </w:r>
            <w:proofErr w:type="spellEnd"/>
            <w:r w:rsidRPr="00027AA8">
              <w:t>(mg2</w:t>
            </w:r>
            <w:r w:rsidR="00270F50" w:rsidRPr="00027AA8">
              <w:t>i</w:t>
            </w:r>
            <w:r w:rsidRPr="00027AA8">
              <w:t>) }}</w:t>
            </w:r>
          </w:p>
        </w:tc>
        <w:tc>
          <w:tcPr>
            <w:tcW w:w="1356" w:type="dxa"/>
          </w:tcPr>
          <w:p w14:paraId="1270A62A" w14:textId="3937B520" w:rsidR="008E6758" w:rsidRPr="00027AA8" w:rsidRDefault="008E6758" w:rsidP="008E6758">
            <w:r w:rsidRPr="00027AA8">
              <w:t>Según Tabla 4.6.2.2b-1</w:t>
            </w:r>
          </w:p>
        </w:tc>
      </w:tr>
    </w:tbl>
    <w:p w14:paraId="7816021A" w14:textId="2288C05C" w:rsidR="00B82EC1" w:rsidRPr="00027AA8" w:rsidRDefault="00B82EC1" w:rsidP="00B82EC1"/>
    <w:p w14:paraId="16C9DD54" w14:textId="68002373" w:rsidR="00D33D1A" w:rsidRPr="00027AA8" w:rsidRDefault="00B62D91" w:rsidP="00D33D1A">
      <w:r>
        <w:t>Igualmente s</w:t>
      </w:r>
      <w:r w:rsidR="00D33D1A" w:rsidRPr="00027AA8">
        <w:t xml:space="preserve">e </w:t>
      </w:r>
      <w:r w:rsidRPr="00027AA8">
        <w:t>determinó</w:t>
      </w:r>
      <w:r w:rsidR="00D33D1A" w:rsidRPr="00027AA8">
        <w:t xml:space="preserve"> el factor de distribución en función de la cantidad de carriles cargados presentados en la </w:t>
      </w:r>
      <w:r w:rsidR="00D33D1A" w:rsidRPr="00027AA8">
        <w:fldChar w:fldCharType="begin"/>
      </w:r>
      <w:r w:rsidR="00D33D1A" w:rsidRPr="00027AA8">
        <w:instrText xml:space="preserve"> REF _Ref73087183 \h </w:instrText>
      </w:r>
      <w:r w:rsidR="00D33D1A" w:rsidRPr="00027AA8">
        <w:fldChar w:fldCharType="separate"/>
      </w:r>
      <w:ins w:id="305" w:author="rvcristiand" w:date="2021-09-14T11:07:00Z">
        <w:r w:rsidR="00AE3F7F" w:rsidRPr="00027AA8">
          <w:t xml:space="preserve">Tabla </w:t>
        </w:r>
        <w:r w:rsidR="00AE3F7F">
          <w:rPr>
            <w:noProof/>
          </w:rPr>
          <w:t>0</w:t>
        </w:r>
        <w:r w:rsidR="00AE3F7F" w:rsidRPr="00027AA8">
          <w:noBreakHyphen/>
        </w:r>
        <w:r w:rsidR="00AE3F7F">
          <w:rPr>
            <w:noProof/>
          </w:rPr>
          <w:t>11</w:t>
        </w:r>
      </w:ins>
      <w:del w:id="306" w:author="rvcristiand" w:date="2021-09-14T09:45:00Z">
        <w:r w:rsidR="00D33D1A" w:rsidRPr="00027AA8" w:rsidDel="00336559">
          <w:delText xml:space="preserve">Tabla </w:delText>
        </w:r>
        <w:r w:rsidR="00D33D1A" w:rsidRPr="00027AA8" w:rsidDel="00336559">
          <w:rPr>
            <w:noProof/>
          </w:rPr>
          <w:delText>0</w:delText>
        </w:r>
        <w:r w:rsidR="00D33D1A" w:rsidRPr="00027AA8" w:rsidDel="00336559">
          <w:noBreakHyphen/>
        </w:r>
        <w:r w:rsidR="00D33D1A" w:rsidRPr="00027AA8" w:rsidDel="00336559">
          <w:rPr>
            <w:noProof/>
          </w:rPr>
          <w:delText>11</w:delText>
        </w:r>
      </w:del>
      <w:r w:rsidR="00D33D1A" w:rsidRPr="00027AA8">
        <w:fldChar w:fldCharType="end"/>
      </w:r>
      <w:r w:rsidR="00860530" w:rsidRPr="00027AA8">
        <w:t>, a través de la regla de la palanca.</w:t>
      </w:r>
    </w:p>
    <w:p w14:paraId="2CB4E15D" w14:textId="310689A4" w:rsidR="00860530" w:rsidRPr="00027AA8" w:rsidRDefault="002D594E" w:rsidP="00D33D1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SR</m:t>
              </m:r>
            </m:e>
            <m:sub>
              <m:r>
                <w:rPr>
                  <w:rFonts w:ascii="Cambria Math" w:hAnsi="Cambria Math"/>
                </w:rPr>
                <m:t>exterior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X(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1CE540A" w14:textId="77777777" w:rsidR="004E3A42" w:rsidRPr="00027AA8" w:rsidRDefault="004E3A42" w:rsidP="004E3A42">
      <w:pPr>
        <w:rPr>
          <w:rFonts w:eastAsiaTheme="minorEastAsia"/>
        </w:rPr>
      </w:pPr>
      <w:r w:rsidRPr="00027AA8">
        <w:rPr>
          <w:rFonts w:eastAsiaTheme="minorEastAsia"/>
        </w:rPr>
        <w:t>Al definir cada uno de estos valores, se obtienen los valores presentados en la Tabla.</w:t>
      </w:r>
    </w:p>
    <w:p w14:paraId="637AC5A5" w14:textId="02C69916" w:rsidR="004E3A42" w:rsidRPr="00027AA8" w:rsidRDefault="004E3A42" w:rsidP="004E3A42">
      <w:pPr>
        <w:pStyle w:val="Caption"/>
        <w:rPr>
          <w:b w:val="0"/>
        </w:rPr>
      </w:pPr>
      <w:r w:rsidRPr="00027AA8">
        <w:t xml:space="preserve">Tabla </w:t>
      </w:r>
      <w:r w:rsidRPr="00027AA8">
        <w:fldChar w:fldCharType="begin"/>
      </w:r>
      <w:r w:rsidRPr="00027AA8">
        <w:instrText xml:space="preserve"> STYLEREF 1 \s </w:instrText>
      </w:r>
      <w:r w:rsidRPr="00027AA8">
        <w:fldChar w:fldCharType="separate"/>
      </w:r>
      <w:r w:rsidR="00AE3F7F">
        <w:rPr>
          <w:noProof/>
        </w:rPr>
        <w:t>0</w:t>
      </w:r>
      <w:r w:rsidRPr="00027AA8">
        <w:fldChar w:fldCharType="end"/>
      </w:r>
      <w:r w:rsidRPr="00027AA8">
        <w:noBreakHyphen/>
      </w:r>
      <w:r w:rsidRPr="00027AA8">
        <w:fldChar w:fldCharType="begin"/>
      </w:r>
      <w:r w:rsidRPr="00027AA8">
        <w:instrText xml:space="preserve"> SEQ Tabla \* ARABIC \s 1 </w:instrText>
      </w:r>
      <w:r w:rsidRPr="00027AA8">
        <w:fldChar w:fldCharType="separate"/>
      </w:r>
      <w:ins w:id="307" w:author="rvcristiand" w:date="2021-09-14T11:07:00Z">
        <w:r w:rsidR="00AE3F7F">
          <w:rPr>
            <w:noProof/>
          </w:rPr>
          <w:t>12</w:t>
        </w:r>
      </w:ins>
      <w:del w:id="308" w:author="rvcristiand" w:date="2021-09-14T09:45:00Z">
        <w:r w:rsidRPr="00027AA8" w:rsidDel="00336559">
          <w:rPr>
            <w:noProof/>
          </w:rPr>
          <w:delText>11</w:delText>
        </w:r>
      </w:del>
      <w:r w:rsidRPr="00027AA8">
        <w:fldChar w:fldCharType="end"/>
      </w:r>
      <w:r w:rsidRPr="00027AA8">
        <w:t>. Parámetros en la ecuación de la regla de la palanca</w:t>
      </w:r>
      <w:r w:rsidRPr="00027AA8">
        <w:rPr>
          <w:b w:val="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3685"/>
      </w:tblGrid>
      <w:tr w:rsidR="004E3A42" w:rsidRPr="00027AA8" w14:paraId="48562EA2" w14:textId="77777777" w:rsidTr="000A3B67">
        <w:tc>
          <w:tcPr>
            <w:tcW w:w="5665" w:type="dxa"/>
          </w:tcPr>
          <w:p w14:paraId="0D0A0252" w14:textId="388D75CE" w:rsidR="004E3A42" w:rsidRPr="00027AA8" w:rsidRDefault="00545086" w:rsidP="000A3B67">
            <w:r w:rsidRPr="00027AA8">
              <w:t xml:space="preserve">Distancia de la carga aplicada por la rueda izquierda del camión al punto de palanca,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3685" w:type="dxa"/>
          </w:tcPr>
          <w:p w14:paraId="5407BFCE" w14:textId="4EDA32A6" w:rsidR="004E3A42" w:rsidRPr="00027AA8" w:rsidRDefault="00FC71AD" w:rsidP="000A3B67">
            <w:proofErr w:type="gramStart"/>
            <w:r w:rsidRPr="00027AA8">
              <w:t>{{ “</w:t>
            </w:r>
            <w:proofErr w:type="gramEnd"/>
            <w:r w:rsidRPr="00027AA8">
              <w:t>{:.1f}”.</w:t>
            </w:r>
            <w:proofErr w:type="spellStart"/>
            <w:r w:rsidRPr="00027AA8">
              <w:t>format</w:t>
            </w:r>
            <w:proofErr w:type="spellEnd"/>
            <w:r w:rsidRPr="00027AA8">
              <w:t>(b1) }}</w:t>
            </w:r>
          </w:p>
        </w:tc>
      </w:tr>
      <w:tr w:rsidR="00FC71AD" w:rsidRPr="00027AA8" w14:paraId="337D3148" w14:textId="77777777" w:rsidTr="000A3B67">
        <w:tc>
          <w:tcPr>
            <w:tcW w:w="5665" w:type="dxa"/>
          </w:tcPr>
          <w:p w14:paraId="2D47CCCD" w14:textId="686E4E87" w:rsidR="00FC71AD" w:rsidRPr="00027AA8" w:rsidRDefault="00FC71AD" w:rsidP="00FC71AD">
            <w:r w:rsidRPr="00027AA8">
              <w:t xml:space="preserve">Distancia de la carga aplicada por la rueda izquierda del camión al punto de palanca,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3685" w:type="dxa"/>
          </w:tcPr>
          <w:p w14:paraId="3688A70B" w14:textId="735A768D" w:rsidR="00FC71AD" w:rsidRPr="00027AA8" w:rsidRDefault="00FC71AD" w:rsidP="00FC71AD">
            <w:proofErr w:type="gramStart"/>
            <w:r w:rsidRPr="00027AA8">
              <w:t>{{ “</w:t>
            </w:r>
            <w:proofErr w:type="gramEnd"/>
            <w:r w:rsidRPr="00027AA8">
              <w:t>{:.1f}”.</w:t>
            </w:r>
            <w:proofErr w:type="spellStart"/>
            <w:r w:rsidRPr="00027AA8">
              <w:t>format</w:t>
            </w:r>
            <w:proofErr w:type="spellEnd"/>
            <w:r w:rsidRPr="00027AA8">
              <w:t>(b2) }}</w:t>
            </w:r>
          </w:p>
        </w:tc>
      </w:tr>
      <w:tr w:rsidR="00FC71AD" w:rsidRPr="00027AA8" w14:paraId="4D34000E" w14:textId="77777777" w:rsidTr="000A3B67">
        <w:tc>
          <w:tcPr>
            <w:tcW w:w="5665" w:type="dxa"/>
          </w:tcPr>
          <w:p w14:paraId="1BB0D25A" w14:textId="6F1783D1" w:rsidR="00FC71AD" w:rsidRPr="00027AA8" w:rsidRDefault="00FC71AD" w:rsidP="00FC71AD">
            <w:r w:rsidRPr="00027AA8">
              <w:t xml:space="preserve">Factor de distribución,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ME</m:t>
                  </m:r>
                </m:sub>
                <m:sup>
                  <m:r>
                    <w:rPr>
                      <w:rFonts w:ascii="Cambria Math" w:hAnsi="Cambria Math"/>
                    </w:rPr>
                    <m:t>1C</m:t>
                  </m:r>
                </m:sup>
              </m:sSubSup>
            </m:oMath>
            <w:r w:rsidRPr="00027AA8">
              <w:t xml:space="preserve"> </w:t>
            </w:r>
          </w:p>
        </w:tc>
        <w:tc>
          <w:tcPr>
            <w:tcW w:w="3685" w:type="dxa"/>
          </w:tcPr>
          <w:p w14:paraId="6982779F" w14:textId="2A4E13D0" w:rsidR="00FC71AD" w:rsidRPr="00027AA8" w:rsidRDefault="00FC71AD" w:rsidP="00FC71AD">
            <w:proofErr w:type="gramStart"/>
            <w:r w:rsidRPr="00027AA8">
              <w:t>{{ “</w:t>
            </w:r>
            <w:proofErr w:type="gramEnd"/>
            <w:r w:rsidRPr="00027AA8">
              <w:t>{:.2f}”.</w:t>
            </w:r>
            <w:proofErr w:type="spellStart"/>
            <w:r w:rsidRPr="00027AA8">
              <w:t>format</w:t>
            </w:r>
            <w:proofErr w:type="spellEnd"/>
            <w:r w:rsidRPr="00027AA8">
              <w:t>(g1e) }}</w:t>
            </w:r>
          </w:p>
        </w:tc>
      </w:tr>
    </w:tbl>
    <w:p w14:paraId="751355C5" w14:textId="77777777" w:rsidR="004E3A42" w:rsidRPr="00027AA8" w:rsidRDefault="004E3A42" w:rsidP="00D33D1A"/>
    <w:p w14:paraId="7ABC7691" w14:textId="6C015F45" w:rsidR="00860530" w:rsidRPr="00027AA8" w:rsidRDefault="00860530" w:rsidP="00860530">
      <w:pPr>
        <w:pStyle w:val="Caption"/>
        <w:rPr>
          <w:b w:val="0"/>
        </w:rPr>
      </w:pPr>
      <w:r w:rsidRPr="00027AA8">
        <w:t xml:space="preserve">Tabla </w:t>
      </w:r>
      <w:r w:rsidRPr="00027AA8">
        <w:fldChar w:fldCharType="begin"/>
      </w:r>
      <w:r w:rsidRPr="00027AA8">
        <w:instrText xml:space="preserve"> STYLEREF 1 \s </w:instrText>
      </w:r>
      <w:r w:rsidRPr="00027AA8">
        <w:fldChar w:fldCharType="separate"/>
      </w:r>
      <w:r w:rsidR="00AE3F7F">
        <w:rPr>
          <w:noProof/>
        </w:rPr>
        <w:t>0</w:t>
      </w:r>
      <w:r w:rsidRPr="00027AA8">
        <w:fldChar w:fldCharType="end"/>
      </w:r>
      <w:r w:rsidRPr="00027AA8">
        <w:noBreakHyphen/>
      </w:r>
      <w:r w:rsidRPr="00027AA8">
        <w:fldChar w:fldCharType="begin"/>
      </w:r>
      <w:r w:rsidRPr="00027AA8">
        <w:instrText xml:space="preserve"> SEQ Tabla \* ARABIC \s 1 </w:instrText>
      </w:r>
      <w:r w:rsidRPr="00027AA8">
        <w:fldChar w:fldCharType="separate"/>
      </w:r>
      <w:ins w:id="309" w:author="rvcristiand" w:date="2021-09-14T11:07:00Z">
        <w:r w:rsidR="00AE3F7F">
          <w:rPr>
            <w:noProof/>
          </w:rPr>
          <w:t>13</w:t>
        </w:r>
      </w:ins>
      <w:del w:id="310" w:author="rvcristiand" w:date="2021-09-14T09:45:00Z">
        <w:r w:rsidRPr="00027AA8" w:rsidDel="00336559">
          <w:rPr>
            <w:noProof/>
          </w:rPr>
          <w:delText>11</w:delText>
        </w:r>
      </w:del>
      <w:r w:rsidRPr="00027AA8">
        <w:fldChar w:fldCharType="end"/>
      </w:r>
      <w:r w:rsidRPr="00027AA8">
        <w:t xml:space="preserve">. </w:t>
      </w:r>
      <w:r w:rsidRPr="00027AA8">
        <w:rPr>
          <w:b w:val="0"/>
        </w:rPr>
        <w:t>Factores de distribución para flexión.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606"/>
        <w:gridCol w:w="4959"/>
        <w:gridCol w:w="1434"/>
        <w:gridCol w:w="1356"/>
      </w:tblGrid>
      <w:tr w:rsidR="00860530" w:rsidRPr="00027AA8" w14:paraId="04552E6F" w14:textId="77777777" w:rsidTr="000A3B67">
        <w:trPr>
          <w:trHeight w:val="575"/>
        </w:trPr>
        <w:tc>
          <w:tcPr>
            <w:tcW w:w="1606" w:type="dxa"/>
          </w:tcPr>
          <w:p w14:paraId="3DF94838" w14:textId="77777777" w:rsidR="00860530" w:rsidRPr="00027AA8" w:rsidRDefault="00860530" w:rsidP="000A3B67">
            <w:r w:rsidRPr="00027AA8">
              <w:t>Un carril cargado</w:t>
            </w:r>
          </w:p>
        </w:tc>
        <w:tc>
          <w:tcPr>
            <w:tcW w:w="4959" w:type="dxa"/>
          </w:tcPr>
          <w:p w14:paraId="1F5458D9" w14:textId="668FA33D" w:rsidR="00860530" w:rsidRPr="00027AA8" w:rsidRDefault="002D594E" w:rsidP="000A3B67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1C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=1,2X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1C</m:t>
                    </m:r>
                  </m:sup>
                </m:sSubSup>
              </m:oMath>
            </m:oMathPara>
          </w:p>
        </w:tc>
        <w:tc>
          <w:tcPr>
            <w:tcW w:w="1434" w:type="dxa"/>
          </w:tcPr>
          <w:p w14:paraId="01E141C5" w14:textId="5E15B519" w:rsidR="00860530" w:rsidRPr="00027AA8" w:rsidRDefault="00860530" w:rsidP="000A3B67">
            <w:proofErr w:type="gramStart"/>
            <w:r w:rsidRPr="00027AA8">
              <w:t>{{ “</w:t>
            </w:r>
            <w:proofErr w:type="gramEnd"/>
            <w:r w:rsidRPr="00027AA8">
              <w:t>{:.3f}”.</w:t>
            </w:r>
            <w:proofErr w:type="spellStart"/>
            <w:r w:rsidRPr="00027AA8">
              <w:t>format</w:t>
            </w:r>
            <w:proofErr w:type="spellEnd"/>
            <w:r w:rsidRPr="00027AA8">
              <w:t>(mg1</w:t>
            </w:r>
            <w:r w:rsidR="007944D7" w:rsidRPr="00027AA8">
              <w:t>e</w:t>
            </w:r>
            <w:r w:rsidRPr="00027AA8">
              <w:t>) }}</w:t>
            </w:r>
          </w:p>
        </w:tc>
        <w:tc>
          <w:tcPr>
            <w:tcW w:w="1356" w:type="dxa"/>
          </w:tcPr>
          <w:p w14:paraId="39A4DA3D" w14:textId="7A7224E3" w:rsidR="00860530" w:rsidRPr="00027AA8" w:rsidRDefault="00860530" w:rsidP="000A3B67">
            <w:r w:rsidRPr="00027AA8">
              <w:t>Según Tabla 4.6.2.2.2</w:t>
            </w:r>
            <w:r w:rsidR="004E3A42" w:rsidRPr="00027AA8">
              <w:t>d</w:t>
            </w:r>
            <w:r w:rsidRPr="00027AA8">
              <w:t>-1</w:t>
            </w:r>
          </w:p>
        </w:tc>
      </w:tr>
      <w:tr w:rsidR="00860530" w:rsidRPr="00027AA8" w14:paraId="11F82E42" w14:textId="77777777" w:rsidTr="000A3B67">
        <w:trPr>
          <w:trHeight w:val="710"/>
        </w:trPr>
        <w:tc>
          <w:tcPr>
            <w:tcW w:w="1606" w:type="dxa"/>
          </w:tcPr>
          <w:p w14:paraId="52E2FB64" w14:textId="77777777" w:rsidR="00860530" w:rsidRPr="00027AA8" w:rsidRDefault="00860530" w:rsidP="000A3B67">
            <w:r w:rsidRPr="00027AA8">
              <w:t>Dos o más carriles cargados</w:t>
            </w:r>
          </w:p>
        </w:tc>
        <w:tc>
          <w:tcPr>
            <w:tcW w:w="4959" w:type="dxa"/>
          </w:tcPr>
          <w:p w14:paraId="6007806B" w14:textId="77777777" w:rsidR="00860530" w:rsidRPr="00027AA8" w:rsidRDefault="002D594E" w:rsidP="00270F50">
            <w:pPr>
              <w:rPr>
                <w:rFonts w:eastAsiaTheme="minorEastAsia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mg</m:t>
                  </m:r>
                </m:e>
                <m:sub>
                  <m:r>
                    <w:rPr>
                      <w:rFonts w:ascii="Cambria Math" w:hAnsi="Cambria Math"/>
                    </w:rPr>
                    <m:t>ME</m:t>
                  </m:r>
                </m:sub>
                <m:sup>
                  <m:r>
                    <w:rPr>
                      <w:rFonts w:ascii="Cambria Math" w:hAnsi="Cambria Math"/>
                    </w:rPr>
                    <m:t>2C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emg</m:t>
                  </m:r>
                </m:e>
                <m:sub>
                  <m:r>
                    <w:rPr>
                      <w:rFonts w:ascii="Cambria Math" w:hAnsi="Cambria Math"/>
                    </w:rPr>
                    <m:t>MI</m:t>
                  </m:r>
                </m:sub>
                <m:sup>
                  <m:r>
                    <w:rPr>
                      <w:rFonts w:ascii="Cambria Math" w:hAnsi="Cambria Math"/>
                    </w:rPr>
                    <m:t>2C</m:t>
                  </m:r>
                </m:sup>
              </m:sSubSup>
            </m:oMath>
            <w:r w:rsidR="00270F50" w:rsidRPr="00027AA8">
              <w:rPr>
                <w:rFonts w:eastAsiaTheme="minorEastAsia"/>
              </w:rPr>
              <w:t xml:space="preserve">, donde </w:t>
            </w:r>
            <m:oMath>
              <m:r>
                <w:rPr>
                  <w:rFonts w:ascii="Cambria Math" w:eastAsiaTheme="minorEastAsia" w:hAnsi="Cambria Math"/>
                </w:rPr>
                <m:t>e=0,77+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2,80</m:t>
                  </m:r>
                </m:den>
              </m:f>
            </m:oMath>
          </w:p>
          <w:p w14:paraId="68D30577" w14:textId="40B35852" w:rsidR="00270F50" w:rsidRPr="00027AA8" w:rsidRDefault="002D594E" w:rsidP="00270F50"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oMath>
            <w:r w:rsidR="00270F50" w:rsidRPr="00027AA8">
              <w:rPr>
                <w:rFonts w:eastAsiaTheme="minorEastAsia"/>
              </w:rPr>
              <w:t xml:space="preserve"> es la distancia entre el eje vertical centroidal de la viga exterior y la cara interna de la barrera</w:t>
            </w:r>
          </w:p>
        </w:tc>
        <w:tc>
          <w:tcPr>
            <w:tcW w:w="1434" w:type="dxa"/>
          </w:tcPr>
          <w:p w14:paraId="028593C8" w14:textId="01D165C4" w:rsidR="00860530" w:rsidRPr="00027AA8" w:rsidRDefault="00860530" w:rsidP="000A3B67">
            <w:proofErr w:type="gramStart"/>
            <w:r w:rsidRPr="00027AA8">
              <w:t>{{ “</w:t>
            </w:r>
            <w:proofErr w:type="gramEnd"/>
            <w:r w:rsidRPr="00027AA8">
              <w:t>{:.3f}”.</w:t>
            </w:r>
            <w:proofErr w:type="spellStart"/>
            <w:r w:rsidRPr="00027AA8">
              <w:t>format</w:t>
            </w:r>
            <w:proofErr w:type="spellEnd"/>
            <w:r w:rsidRPr="00027AA8">
              <w:t>(mg2</w:t>
            </w:r>
            <w:r w:rsidR="007944D7" w:rsidRPr="00027AA8">
              <w:t>e</w:t>
            </w:r>
            <w:r w:rsidRPr="00027AA8">
              <w:t>) }}</w:t>
            </w:r>
          </w:p>
        </w:tc>
        <w:tc>
          <w:tcPr>
            <w:tcW w:w="1356" w:type="dxa"/>
          </w:tcPr>
          <w:p w14:paraId="59830232" w14:textId="529417A1" w:rsidR="00860530" w:rsidRPr="00027AA8" w:rsidRDefault="00860530" w:rsidP="000A3B67">
            <w:r w:rsidRPr="00027AA8">
              <w:t>Según Tabla 4.6.2.2</w:t>
            </w:r>
            <w:r w:rsidR="00270F50" w:rsidRPr="00027AA8">
              <w:t>.2d</w:t>
            </w:r>
            <w:r w:rsidRPr="00027AA8">
              <w:t>-1</w:t>
            </w:r>
          </w:p>
        </w:tc>
      </w:tr>
    </w:tbl>
    <w:p w14:paraId="59763CF9" w14:textId="77777777" w:rsidR="00860530" w:rsidRPr="00027AA8" w:rsidRDefault="00860530" w:rsidP="00D33D1A"/>
    <w:p w14:paraId="166C8E35" w14:textId="29E0C4A6" w:rsidR="00205F44" w:rsidRPr="00027AA8" w:rsidRDefault="00205F44" w:rsidP="00B82EC1">
      <w:r w:rsidRPr="00027AA8">
        <w:t>El resumen de los momentos máximos para determinar la armadura se presenta en la Tabla</w:t>
      </w:r>
    </w:p>
    <w:p w14:paraId="1D466D80" w14:textId="788373C6" w:rsidR="00205F44" w:rsidRPr="00027AA8" w:rsidRDefault="00205F44" w:rsidP="00205F44">
      <w:pPr>
        <w:pStyle w:val="Caption"/>
        <w:rPr>
          <w:b w:val="0"/>
        </w:rPr>
      </w:pPr>
      <w:r w:rsidRPr="00027AA8">
        <w:t xml:space="preserve">Tabla </w:t>
      </w:r>
      <w:r w:rsidRPr="00027AA8">
        <w:fldChar w:fldCharType="begin"/>
      </w:r>
      <w:r w:rsidRPr="00027AA8">
        <w:instrText xml:space="preserve"> STYLEREF 1 \s </w:instrText>
      </w:r>
      <w:r w:rsidRPr="00027AA8">
        <w:fldChar w:fldCharType="separate"/>
      </w:r>
      <w:r w:rsidR="00AE3F7F">
        <w:rPr>
          <w:noProof/>
        </w:rPr>
        <w:t>0</w:t>
      </w:r>
      <w:r w:rsidRPr="00027AA8">
        <w:fldChar w:fldCharType="end"/>
      </w:r>
      <w:r w:rsidRPr="00027AA8">
        <w:noBreakHyphen/>
      </w:r>
      <w:r w:rsidRPr="00027AA8">
        <w:fldChar w:fldCharType="begin"/>
      </w:r>
      <w:r w:rsidRPr="00027AA8">
        <w:instrText xml:space="preserve"> SEQ Tabla \* ARABIC \s 1 </w:instrText>
      </w:r>
      <w:r w:rsidRPr="00027AA8">
        <w:fldChar w:fldCharType="separate"/>
      </w:r>
      <w:ins w:id="311" w:author="rvcristiand" w:date="2021-09-14T11:07:00Z">
        <w:r w:rsidR="00AE3F7F">
          <w:rPr>
            <w:noProof/>
          </w:rPr>
          <w:t>14</w:t>
        </w:r>
      </w:ins>
      <w:del w:id="312" w:author="rvcristiand" w:date="2021-09-14T09:45:00Z">
        <w:r w:rsidRPr="00027AA8" w:rsidDel="00336559">
          <w:rPr>
            <w:noProof/>
          </w:rPr>
          <w:delText>11</w:delText>
        </w:r>
      </w:del>
      <w:r w:rsidRPr="00027AA8">
        <w:fldChar w:fldCharType="end"/>
      </w:r>
      <w:r w:rsidRPr="00027AA8">
        <w:t>. Resumen de momentos máximos</w:t>
      </w:r>
      <w:r w:rsidRPr="00027AA8">
        <w:rPr>
          <w:b w:val="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05F44" w:rsidRPr="00336559" w14:paraId="01047871" w14:textId="77777777" w:rsidTr="00205F44">
        <w:tc>
          <w:tcPr>
            <w:tcW w:w="4675" w:type="dxa"/>
          </w:tcPr>
          <w:p w14:paraId="0C7D0F53" w14:textId="0D2089DF" w:rsidR="00205F44" w:rsidRPr="00027AA8" w:rsidRDefault="00205F44" w:rsidP="00B82EC1">
            <w:r w:rsidRPr="00027AA8">
              <w:t>M</w:t>
            </w:r>
            <w:r w:rsidRPr="00027AA8">
              <w:rPr>
                <w:vertAlign w:val="subscript"/>
              </w:rPr>
              <w:t>DC, permanentes</w:t>
            </w:r>
          </w:p>
        </w:tc>
        <w:tc>
          <w:tcPr>
            <w:tcW w:w="4675" w:type="dxa"/>
          </w:tcPr>
          <w:p w14:paraId="34C191D5" w14:textId="26B47D1E" w:rsidR="00205F44" w:rsidRPr="00027AA8" w:rsidRDefault="00AD1902" w:rsidP="00B82EC1">
            <w:proofErr w:type="gramStart"/>
            <w:r w:rsidRPr="00027AA8">
              <w:t>{{ “</w:t>
            </w:r>
            <w:proofErr w:type="gramEnd"/>
            <w:r w:rsidRPr="00027AA8">
              <w:t>{:.2f}”.</w:t>
            </w:r>
            <w:proofErr w:type="spellStart"/>
            <w:r w:rsidRPr="00027AA8">
              <w:t>format</w:t>
            </w:r>
            <w:proofErr w:type="spellEnd"/>
            <w:r w:rsidRPr="00027AA8">
              <w:t>(</w:t>
            </w:r>
            <w:proofErr w:type="spellStart"/>
            <w:r w:rsidRPr="00027AA8">
              <w:t>MDCper</w:t>
            </w:r>
            <w:proofErr w:type="spellEnd"/>
            <w:r w:rsidRPr="00027AA8">
              <w:t>) }} kN m</w:t>
            </w:r>
          </w:p>
        </w:tc>
      </w:tr>
      <w:tr w:rsidR="00205F44" w:rsidRPr="00027AA8" w14:paraId="208DB27F" w14:textId="77777777" w:rsidTr="00205F44">
        <w:tc>
          <w:tcPr>
            <w:tcW w:w="4675" w:type="dxa"/>
          </w:tcPr>
          <w:p w14:paraId="09C9264F" w14:textId="21744E1B" w:rsidR="00205F44" w:rsidRPr="00027AA8" w:rsidRDefault="00205F44" w:rsidP="00B82EC1">
            <w:pPr>
              <w:rPr>
                <w:vertAlign w:val="subscript"/>
              </w:rPr>
            </w:pPr>
            <w:r w:rsidRPr="00027AA8">
              <w:t>M</w:t>
            </w:r>
            <w:r w:rsidRPr="00027AA8">
              <w:rPr>
                <w:vertAlign w:val="subscript"/>
              </w:rPr>
              <w:t>(</w:t>
            </w:r>
            <w:proofErr w:type="spellStart"/>
            <w:r w:rsidRPr="00027AA8">
              <w:rPr>
                <w:vertAlign w:val="subscript"/>
              </w:rPr>
              <w:t>LL+</w:t>
            </w:r>
            <w:r w:rsidR="00AD1902" w:rsidRPr="00027AA8">
              <w:rPr>
                <w:vertAlign w:val="subscript"/>
              </w:rPr>
              <w:t>IM</w:t>
            </w:r>
            <w:proofErr w:type="spellEnd"/>
            <w:r w:rsidR="00AD1902" w:rsidRPr="00027AA8">
              <w:rPr>
                <w:vertAlign w:val="subscript"/>
              </w:rPr>
              <w:t>) cc-14</w:t>
            </w:r>
          </w:p>
        </w:tc>
        <w:tc>
          <w:tcPr>
            <w:tcW w:w="4675" w:type="dxa"/>
          </w:tcPr>
          <w:p w14:paraId="04CF521C" w14:textId="5FDA49D6" w:rsidR="00205F44" w:rsidRPr="009D7DFA" w:rsidRDefault="00AD1902" w:rsidP="00B82EC1">
            <w:proofErr w:type="gramStart"/>
            <w:r w:rsidRPr="009D7DFA">
              <w:t>{{ “</w:t>
            </w:r>
            <w:proofErr w:type="gramEnd"/>
            <w:r w:rsidRPr="009D7DFA">
              <w:t>{:.2f}”.format(</w:t>
            </w:r>
            <w:proofErr w:type="spellStart"/>
            <w:r w:rsidRPr="009D7DFA">
              <w:t>MLL</w:t>
            </w:r>
            <w:r w:rsidR="00857D5B">
              <w:t>max</w:t>
            </w:r>
            <w:proofErr w:type="spellEnd"/>
            <w:r w:rsidRPr="009D7DFA">
              <w:t xml:space="preserve">) }} </w:t>
            </w:r>
            <w:proofErr w:type="spellStart"/>
            <w:r w:rsidRPr="009D7DFA">
              <w:t>kN</w:t>
            </w:r>
            <w:proofErr w:type="spellEnd"/>
            <w:r w:rsidRPr="009D7DFA">
              <w:t xml:space="preserve"> m</w:t>
            </w:r>
          </w:p>
        </w:tc>
      </w:tr>
      <w:tr w:rsidR="00205F44" w:rsidRPr="00336559" w14:paraId="355141A0" w14:textId="77777777" w:rsidTr="00205F44">
        <w:tc>
          <w:tcPr>
            <w:tcW w:w="4675" w:type="dxa"/>
          </w:tcPr>
          <w:p w14:paraId="7705800F" w14:textId="454CA4E9" w:rsidR="00205F44" w:rsidRPr="00027AA8" w:rsidRDefault="00205F44" w:rsidP="00B82EC1">
            <w:r w:rsidRPr="00027AA8">
              <w:t>M</w:t>
            </w:r>
            <w:r w:rsidRPr="00027AA8">
              <w:rPr>
                <w:vertAlign w:val="subscript"/>
              </w:rPr>
              <w:t>LL+IM</w:t>
            </w:r>
          </w:p>
        </w:tc>
        <w:tc>
          <w:tcPr>
            <w:tcW w:w="4675" w:type="dxa"/>
          </w:tcPr>
          <w:p w14:paraId="290EBC0F" w14:textId="570A2A65" w:rsidR="00205F44" w:rsidRPr="00027AA8" w:rsidRDefault="00AD1902" w:rsidP="00B82EC1">
            <w:proofErr w:type="gramStart"/>
            <w:r w:rsidRPr="00027AA8">
              <w:t>{{ “</w:t>
            </w:r>
            <w:proofErr w:type="gramEnd"/>
            <w:r w:rsidRPr="00027AA8">
              <w:t>{:.2f}”.</w:t>
            </w:r>
            <w:proofErr w:type="spellStart"/>
            <w:r w:rsidRPr="00027AA8">
              <w:t>format</w:t>
            </w:r>
            <w:proofErr w:type="spellEnd"/>
            <w:r w:rsidRPr="00027AA8">
              <w:t>(</w:t>
            </w:r>
            <w:proofErr w:type="spellStart"/>
            <w:r w:rsidRPr="00027AA8">
              <w:t>MLLIMp</w:t>
            </w:r>
            <w:proofErr w:type="spellEnd"/>
            <w:r w:rsidRPr="00027AA8">
              <w:t>) }} kN m</w:t>
            </w:r>
          </w:p>
        </w:tc>
      </w:tr>
    </w:tbl>
    <w:p w14:paraId="2EE4DEDC" w14:textId="5B0BA03A" w:rsidR="00205F44" w:rsidRPr="00027AA8" w:rsidRDefault="00205F44" w:rsidP="00B82EC1"/>
    <w:p w14:paraId="680EBD57" w14:textId="5A0C4309" w:rsidR="00F26942" w:rsidRPr="00027AA8" w:rsidRDefault="00F26942" w:rsidP="00F26942">
      <w:pPr>
        <w:pStyle w:val="Heading2"/>
      </w:pPr>
      <w:r w:rsidRPr="00027AA8">
        <w:lastRenderedPageBreak/>
        <w:t>Diseño a flexión</w:t>
      </w:r>
    </w:p>
    <w:p w14:paraId="40D13125" w14:textId="3D029EFF" w:rsidR="00B65DD9" w:rsidRPr="00027AA8" w:rsidRDefault="00F26942" w:rsidP="00F26942">
      <w:r w:rsidRPr="00027AA8">
        <w:t xml:space="preserve">El diseño a flexión se lleva a cabo para el estado </w:t>
      </w:r>
      <w:r w:rsidR="009A376A" w:rsidRPr="00027AA8">
        <w:t>límite</w:t>
      </w:r>
      <w:r w:rsidRPr="00027AA8">
        <w:t xml:space="preserve"> de resistencia I</w:t>
      </w:r>
      <w:r w:rsidR="00B23273" w:rsidRPr="00027AA8">
        <w:t xml:space="preserve">, teniendo en cuenta los factores de modificación de carga y los momentos máximos como se presentó en la </w:t>
      </w:r>
      <w:r w:rsidR="00B23273" w:rsidRPr="00027AA8">
        <w:fldChar w:fldCharType="begin"/>
      </w:r>
      <w:r w:rsidR="00B23273" w:rsidRPr="00027AA8">
        <w:instrText xml:space="preserve"> REF _Ref526835181 \h </w:instrText>
      </w:r>
      <w:r w:rsidR="00B23273" w:rsidRPr="00027AA8">
        <w:fldChar w:fldCharType="separate"/>
      </w:r>
      <w:ins w:id="313" w:author="rvcristiand" w:date="2021-09-14T11:07:00Z">
        <w:r w:rsidR="00AE3F7F" w:rsidRPr="00027AA8">
          <w:t xml:space="preserve">Tabla </w:t>
        </w:r>
        <w:r w:rsidR="00AE3F7F">
          <w:rPr>
            <w:noProof/>
          </w:rPr>
          <w:t>3</w:t>
        </w:r>
      </w:ins>
      <w:del w:id="314" w:author="rvcristiand" w:date="2021-09-14T09:45:00Z">
        <w:r w:rsidR="00B23273" w:rsidRPr="00027AA8" w:rsidDel="00336559">
          <w:delText xml:space="preserve">Tabla </w:delText>
        </w:r>
        <w:r w:rsidR="00B23273" w:rsidRPr="00027AA8" w:rsidDel="00336559">
          <w:rPr>
            <w:noProof/>
          </w:rPr>
          <w:delText>0</w:delText>
        </w:r>
        <w:r w:rsidR="00B23273" w:rsidRPr="00027AA8" w:rsidDel="00336559">
          <w:noBreakHyphen/>
        </w:r>
        <w:r w:rsidR="00B23273" w:rsidRPr="00027AA8" w:rsidDel="00336559">
          <w:rPr>
            <w:noProof/>
          </w:rPr>
          <w:delText>3</w:delText>
        </w:r>
      </w:del>
      <w:r w:rsidR="00B23273" w:rsidRPr="00027AA8">
        <w:fldChar w:fldCharType="end"/>
      </w:r>
      <w:r w:rsidR="00B23273" w:rsidRPr="00027AA8">
        <w:t>.</w:t>
      </w:r>
      <w:r w:rsidRPr="00027AA8">
        <w:t xml:space="preserve"> Así obtenemos un momento último,</w:t>
      </w:r>
      <w:r w:rsidR="00B23273" w:rsidRPr="00027AA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Pr="00027AA8">
        <w:rPr>
          <w:rFonts w:eastAsiaTheme="minorEastAsia"/>
        </w:rPr>
        <w:t xml:space="preserve"> de </w:t>
      </w:r>
      <w:proofErr w:type="gramStart"/>
      <w:r w:rsidR="00B23273" w:rsidRPr="00027AA8">
        <w:t>{{ “</w:t>
      </w:r>
      <w:proofErr w:type="gramEnd"/>
      <w:r w:rsidR="00B23273" w:rsidRPr="00027AA8">
        <w:t>{:.0f}”.</w:t>
      </w:r>
      <w:proofErr w:type="spellStart"/>
      <w:r w:rsidR="00B23273" w:rsidRPr="00027AA8">
        <w:t>format</w:t>
      </w:r>
      <w:proofErr w:type="spellEnd"/>
      <w:r w:rsidR="00B23273" w:rsidRPr="00027AA8">
        <w:t>(MUI) }} kN m</w:t>
      </w:r>
      <w:r w:rsidR="00F80FBF" w:rsidRPr="00027AA8">
        <w:t>.</w:t>
      </w:r>
    </w:p>
    <w:p w14:paraId="3A6F6A8B" w14:textId="4462EE28" w:rsidR="00F80FBF" w:rsidRPr="00027AA8" w:rsidRDefault="00F80FBF" w:rsidP="00F80FBF">
      <w:pPr>
        <w:pStyle w:val="Heading3"/>
      </w:pPr>
      <w:r w:rsidRPr="00027AA8">
        <w:t>Armadura para resistir el momento máximo ultimo</w:t>
      </w:r>
    </w:p>
    <w:p w14:paraId="08D7562B" w14:textId="6A291F95" w:rsidR="001C5BF0" w:rsidRPr="00027AA8" w:rsidRDefault="00F80FBF" w:rsidP="001C5BF0">
      <w:r w:rsidRPr="00027AA8">
        <w:t xml:space="preserve">Se toma una distancia entre el centroide del acero de refuerzo y la fibra inferior igual a </w:t>
      </w:r>
      <w:proofErr w:type="gramStart"/>
      <w:r w:rsidRPr="00027AA8">
        <w:t>{{ “</w:t>
      </w:r>
      <w:proofErr w:type="gramEnd"/>
      <w:r w:rsidRPr="00027AA8">
        <w:t>{:.</w:t>
      </w:r>
      <w:r w:rsidR="001C5BF0" w:rsidRPr="00027AA8">
        <w:t>1</w:t>
      </w:r>
      <w:r w:rsidRPr="00027AA8">
        <w:t>f}”.</w:t>
      </w:r>
      <w:proofErr w:type="spellStart"/>
      <w:r w:rsidRPr="00027AA8">
        <w:t>format</w:t>
      </w:r>
      <w:proofErr w:type="spellEnd"/>
      <w:r w:rsidRPr="00027AA8">
        <w:t>(</w:t>
      </w:r>
      <w:proofErr w:type="spellStart"/>
      <w:r w:rsidR="001C5BF0" w:rsidRPr="00027AA8">
        <w:t>rec</w:t>
      </w:r>
      <w:proofErr w:type="spellEnd"/>
      <w:r w:rsidRPr="00027AA8">
        <w:t>) }} m</w:t>
      </w:r>
      <w:r w:rsidR="00F3534C" w:rsidRPr="00027AA8">
        <w:t xml:space="preserve">. </w:t>
      </w:r>
      <w:r w:rsidR="00E41377" w:rsidRPr="00027AA8">
        <w:t>Además, se supone que el eje neutro se encuentra en la aleta</w:t>
      </w:r>
      <w:r w:rsidR="00542026" w:rsidRPr="00027AA8">
        <w:t xml:space="preserve"> y </w:t>
      </w:r>
      <w:r w:rsidR="00E41377" w:rsidRPr="00027AA8">
        <w:t>un</w:t>
      </w:r>
      <w:r w:rsidR="00542026" w:rsidRPr="00027AA8">
        <w:t xml:space="preserve"> factor de resistencia </w:t>
      </w:r>
      <w:r w:rsidR="00097B8B" w:rsidRPr="00027AA8">
        <w:t xml:space="preserve">por flexión, </w:t>
      </w:r>
      <w:r w:rsidR="00097B8B" w:rsidRPr="00027AA8">
        <w:rPr>
          <w:rFonts w:cstheme="minorHAnsi"/>
        </w:rPr>
        <w:t xml:space="preserve">ɸ de </w:t>
      </w:r>
      <w:proofErr w:type="gramStart"/>
      <w:r w:rsidR="00097B8B" w:rsidRPr="00027AA8">
        <w:t>{{ “</w:t>
      </w:r>
      <w:proofErr w:type="gramEnd"/>
      <w:r w:rsidR="00097B8B" w:rsidRPr="00027AA8">
        <w:t>{:.1f}”.</w:t>
      </w:r>
      <w:proofErr w:type="spellStart"/>
      <w:r w:rsidR="00097B8B" w:rsidRPr="00027AA8">
        <w:t>format</w:t>
      </w:r>
      <w:proofErr w:type="spellEnd"/>
      <w:r w:rsidR="00097B8B" w:rsidRPr="00027AA8">
        <w:t>(</w:t>
      </w:r>
      <w:proofErr w:type="spellStart"/>
      <w:r w:rsidR="00097B8B" w:rsidRPr="00027AA8">
        <w:t>frf</w:t>
      </w:r>
      <w:proofErr w:type="spellEnd"/>
      <w:r w:rsidR="00097B8B" w:rsidRPr="00027AA8">
        <w:t>) }},</w:t>
      </w:r>
      <w:r w:rsidR="00F3534C" w:rsidRPr="00027AA8">
        <w:t xml:space="preserve"> en consecuencia para un ancho, </w:t>
      </w:r>
      <m:oMath>
        <m:r>
          <w:rPr>
            <w:rFonts w:ascii="Cambria Math" w:hAnsi="Cambria Math"/>
          </w:rPr>
          <m:t>b</m:t>
        </m:r>
      </m:oMath>
      <w:r w:rsidR="00F3534C" w:rsidRPr="00027AA8">
        <w:rPr>
          <w:rFonts w:eastAsiaTheme="minorEastAsia"/>
        </w:rPr>
        <w:t xml:space="preserve"> </w:t>
      </w:r>
      <w:r w:rsidR="00F3534C" w:rsidRPr="00027AA8">
        <w:t>igual a {{ “{:.1f}”.</w:t>
      </w:r>
      <w:proofErr w:type="spellStart"/>
      <w:r w:rsidR="00F3534C" w:rsidRPr="00027AA8">
        <w:t>format</w:t>
      </w:r>
      <w:proofErr w:type="spellEnd"/>
      <w:r w:rsidR="00F3534C" w:rsidRPr="00027AA8">
        <w:t>(</w:t>
      </w:r>
      <w:proofErr w:type="spellStart"/>
      <w:r w:rsidR="00F3534C" w:rsidRPr="00027AA8">
        <w:t>bf</w:t>
      </w:r>
      <w:proofErr w:type="spellEnd"/>
      <w:r w:rsidR="00F3534C" w:rsidRPr="00027AA8">
        <w:t xml:space="preserve">) }} m, una altura efectiva, </w:t>
      </w:r>
      <m:oMath>
        <m:r>
          <w:rPr>
            <w:rFonts w:ascii="Cambria Math" w:hAnsi="Cambria Math"/>
          </w:rPr>
          <m:t>d</m:t>
        </m:r>
      </m:oMath>
      <w:r w:rsidR="00F3534C" w:rsidRPr="00027AA8">
        <w:t xml:space="preserve"> de {{ “{:.1f}”.</w:t>
      </w:r>
      <w:proofErr w:type="spellStart"/>
      <w:r w:rsidR="00F3534C" w:rsidRPr="00027AA8">
        <w:t>format</w:t>
      </w:r>
      <w:proofErr w:type="spellEnd"/>
      <w:r w:rsidR="00F3534C" w:rsidRPr="00027AA8">
        <w:t xml:space="preserve">(d) }} m. </w:t>
      </w:r>
      <w:r w:rsidR="00097B8B" w:rsidRPr="00027AA8">
        <w:t xml:space="preserve"> se presenta la Tabla.</w:t>
      </w:r>
    </w:p>
    <w:p w14:paraId="09F2A7EA" w14:textId="24A72D3F" w:rsidR="00097B8B" w:rsidRPr="00027AA8" w:rsidRDefault="00097B8B" w:rsidP="00097B8B">
      <w:pPr>
        <w:pStyle w:val="Caption"/>
        <w:rPr>
          <w:b w:val="0"/>
        </w:rPr>
      </w:pPr>
      <w:r w:rsidRPr="00027AA8">
        <w:t xml:space="preserve">Tabla </w:t>
      </w:r>
      <w:r w:rsidRPr="00027AA8">
        <w:fldChar w:fldCharType="begin"/>
      </w:r>
      <w:r w:rsidRPr="00027AA8">
        <w:instrText xml:space="preserve"> STYLEREF 1 \s </w:instrText>
      </w:r>
      <w:r w:rsidRPr="00027AA8">
        <w:fldChar w:fldCharType="separate"/>
      </w:r>
      <w:r w:rsidR="00AE3F7F">
        <w:rPr>
          <w:noProof/>
        </w:rPr>
        <w:t>0</w:t>
      </w:r>
      <w:r w:rsidRPr="00027AA8">
        <w:fldChar w:fldCharType="end"/>
      </w:r>
      <w:r w:rsidRPr="00027AA8">
        <w:noBreakHyphen/>
      </w:r>
      <w:r w:rsidRPr="00027AA8">
        <w:fldChar w:fldCharType="begin"/>
      </w:r>
      <w:r w:rsidRPr="00027AA8">
        <w:instrText xml:space="preserve"> SEQ Tabla \* ARABIC \s 1 </w:instrText>
      </w:r>
      <w:r w:rsidRPr="00027AA8">
        <w:fldChar w:fldCharType="separate"/>
      </w:r>
      <w:ins w:id="315" w:author="rvcristiand" w:date="2021-09-14T11:07:00Z">
        <w:r w:rsidR="00AE3F7F">
          <w:rPr>
            <w:noProof/>
          </w:rPr>
          <w:t>15</w:t>
        </w:r>
      </w:ins>
      <w:del w:id="316" w:author="rvcristiand" w:date="2021-09-14T09:45:00Z">
        <w:r w:rsidRPr="00027AA8" w:rsidDel="00336559">
          <w:rPr>
            <w:noProof/>
          </w:rPr>
          <w:delText>11</w:delText>
        </w:r>
      </w:del>
      <w:r w:rsidRPr="00027AA8">
        <w:fldChar w:fldCharType="end"/>
      </w:r>
      <w:r w:rsidRPr="00027AA8">
        <w:t>. Acero de refuerzo para resistir el momento máximo</w:t>
      </w:r>
      <w:r w:rsidRPr="00027AA8">
        <w:rPr>
          <w:b w:val="0"/>
        </w:rPr>
        <w:t>.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606"/>
        <w:gridCol w:w="4059"/>
        <w:gridCol w:w="2334"/>
        <w:gridCol w:w="1356"/>
      </w:tblGrid>
      <w:tr w:rsidR="00097B8B" w:rsidRPr="00027AA8" w14:paraId="758846FE" w14:textId="77777777" w:rsidTr="00306611">
        <w:trPr>
          <w:trHeight w:val="575"/>
        </w:trPr>
        <w:tc>
          <w:tcPr>
            <w:tcW w:w="1606" w:type="dxa"/>
          </w:tcPr>
          <w:p w14:paraId="6D8E7142" w14:textId="1478EC09" w:rsidR="00097B8B" w:rsidRPr="00027AA8" w:rsidRDefault="00097B8B" w:rsidP="00763144">
            <w:r w:rsidRPr="00027AA8">
              <w:t xml:space="preserve">Parámetro </w:t>
            </w:r>
            <m:oMath>
              <m:r>
                <w:rPr>
                  <w:rFonts w:ascii="Cambria Math" w:hAnsi="Cambria Math"/>
                </w:rPr>
                <m:t>K</m:t>
              </m:r>
            </m:oMath>
          </w:p>
        </w:tc>
        <w:tc>
          <w:tcPr>
            <w:tcW w:w="4059" w:type="dxa"/>
          </w:tcPr>
          <w:p w14:paraId="0C9BEAF7" w14:textId="37C47AD7" w:rsidR="00097B8B" w:rsidRPr="00027AA8" w:rsidRDefault="00097B8B" w:rsidP="00763144"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K=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bX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334" w:type="dxa"/>
          </w:tcPr>
          <w:p w14:paraId="5491C532" w14:textId="56C1FF21" w:rsidR="00097B8B" w:rsidRPr="009D7DFA" w:rsidRDefault="00097B8B" w:rsidP="00763144">
            <w:pPr>
              <w:rPr>
                <w:vertAlign w:val="superscript"/>
              </w:rPr>
            </w:pPr>
            <w:proofErr w:type="gramStart"/>
            <w:r w:rsidRPr="009D7DFA">
              <w:t>{{ “</w:t>
            </w:r>
            <w:proofErr w:type="gramEnd"/>
            <w:r w:rsidRPr="009D7DFA">
              <w:t>{:.</w:t>
            </w:r>
            <w:r w:rsidR="00A01C3C" w:rsidRPr="009D7DFA">
              <w:t>0</w:t>
            </w:r>
            <w:r w:rsidRPr="009D7DFA">
              <w:t>f}”.format(</w:t>
            </w:r>
            <w:r w:rsidR="006A5C58" w:rsidRPr="009D7DFA">
              <w:t>k</w:t>
            </w:r>
            <w:r w:rsidRPr="009D7DFA">
              <w:t>) }}</w:t>
            </w:r>
            <w:r w:rsidR="00A01C3C" w:rsidRPr="009D7DFA">
              <w:t xml:space="preserve"> KN/m</w:t>
            </w:r>
            <w:r w:rsidR="00A01C3C" w:rsidRPr="009D7DFA">
              <w:rPr>
                <w:vertAlign w:val="superscript"/>
              </w:rPr>
              <w:t>2</w:t>
            </w:r>
          </w:p>
        </w:tc>
        <w:tc>
          <w:tcPr>
            <w:tcW w:w="1356" w:type="dxa"/>
          </w:tcPr>
          <w:p w14:paraId="7746E33B" w14:textId="0D9E377D" w:rsidR="00097B8B" w:rsidRPr="00027AA8" w:rsidRDefault="00097B8B" w:rsidP="00763144">
            <w:r w:rsidRPr="00027AA8">
              <w:t xml:space="preserve">Según </w:t>
            </w:r>
            <w:r w:rsidR="00A01C3C" w:rsidRPr="00027AA8">
              <w:t>5.5.4.2</w:t>
            </w:r>
          </w:p>
        </w:tc>
      </w:tr>
      <w:tr w:rsidR="00A01C3C" w:rsidRPr="00027AA8" w14:paraId="265B6474" w14:textId="77777777" w:rsidTr="00306611">
        <w:trPr>
          <w:trHeight w:val="710"/>
        </w:trPr>
        <w:tc>
          <w:tcPr>
            <w:tcW w:w="1606" w:type="dxa"/>
          </w:tcPr>
          <w:p w14:paraId="6EE07611" w14:textId="4612AB91" w:rsidR="00A01C3C" w:rsidRPr="00027AA8" w:rsidRDefault="00A01C3C" w:rsidP="00763144">
            <w:r w:rsidRPr="00027AA8">
              <w:t xml:space="preserve">Parámetro </w:t>
            </w:r>
            <m:oMath>
              <m:r>
                <w:rPr>
                  <w:rFonts w:ascii="Cambria Math" w:hAnsi="Cambria Math"/>
                </w:rPr>
                <m:t>m</m:t>
              </m:r>
            </m:oMath>
          </w:p>
        </w:tc>
        <w:tc>
          <w:tcPr>
            <w:tcW w:w="4059" w:type="dxa"/>
          </w:tcPr>
          <w:p w14:paraId="341E6941" w14:textId="758D1C1D" w:rsidR="00A01C3C" w:rsidRPr="00027AA8" w:rsidRDefault="00A01C3C" w:rsidP="00A01C3C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m=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0,85X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'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2334" w:type="dxa"/>
          </w:tcPr>
          <w:p w14:paraId="0DB8BEDA" w14:textId="723E6BCA" w:rsidR="00A01C3C" w:rsidRPr="00027AA8" w:rsidRDefault="00A01C3C" w:rsidP="00763144">
            <w:proofErr w:type="gramStart"/>
            <w:r w:rsidRPr="00027AA8">
              <w:t>{{ “</w:t>
            </w:r>
            <w:proofErr w:type="gramEnd"/>
            <w:r w:rsidRPr="00027AA8">
              <w:t>{:.</w:t>
            </w:r>
            <w:r w:rsidR="00DD58A8" w:rsidRPr="00027AA8">
              <w:t>2</w:t>
            </w:r>
            <w:r w:rsidRPr="00027AA8">
              <w:t>f}”.</w:t>
            </w:r>
            <w:proofErr w:type="spellStart"/>
            <w:r w:rsidRPr="00027AA8">
              <w:t>format</w:t>
            </w:r>
            <w:proofErr w:type="spellEnd"/>
            <w:r w:rsidRPr="00027AA8">
              <w:t>(</w:t>
            </w:r>
            <w:r w:rsidR="006A5C58" w:rsidRPr="00027AA8">
              <w:t>m</w:t>
            </w:r>
            <w:r w:rsidRPr="00027AA8">
              <w:t>) }}</w:t>
            </w:r>
          </w:p>
        </w:tc>
        <w:tc>
          <w:tcPr>
            <w:tcW w:w="1356" w:type="dxa"/>
          </w:tcPr>
          <w:p w14:paraId="037E7BAE" w14:textId="77777777" w:rsidR="00A01C3C" w:rsidRPr="00027AA8" w:rsidRDefault="00A01C3C" w:rsidP="00763144"/>
        </w:tc>
      </w:tr>
      <w:tr w:rsidR="00097B8B" w:rsidRPr="00027AA8" w14:paraId="6978B0AF" w14:textId="77777777" w:rsidTr="00306611">
        <w:trPr>
          <w:trHeight w:val="710"/>
        </w:trPr>
        <w:tc>
          <w:tcPr>
            <w:tcW w:w="1606" w:type="dxa"/>
          </w:tcPr>
          <w:p w14:paraId="08186228" w14:textId="27931316" w:rsidR="00097B8B" w:rsidRPr="00027AA8" w:rsidRDefault="00A01C3C" w:rsidP="00763144">
            <w:r w:rsidRPr="00027AA8">
              <w:t xml:space="preserve">Cuantía de acero, </w:t>
            </w:r>
            <w:r w:rsidRPr="00027AA8">
              <w:rPr>
                <w:rFonts w:cstheme="minorHAnsi"/>
              </w:rPr>
              <w:t>ρ</w:t>
            </w:r>
          </w:p>
        </w:tc>
        <w:tc>
          <w:tcPr>
            <w:tcW w:w="4059" w:type="dxa"/>
          </w:tcPr>
          <w:p w14:paraId="318071DD" w14:textId="22F4A329" w:rsidR="00097B8B" w:rsidRPr="00027AA8" w:rsidRDefault="00A01C3C" w:rsidP="00A01C3C">
            <m:oMath>
              <m:r>
                <w:rPr>
                  <w:rFonts w:ascii="Cambria Math" w:hAnsi="Cambria Math"/>
                </w:rPr>
                <m:t>ρ</m:t>
              </m:r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/>
                </w:rPr>
                <m:t>(1-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2mK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ɸ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</w:rPr>
                            <m:t>y</m:t>
                          </m:r>
                        </m:sub>
                      </m:sSub>
                    </m:den>
                  </m:f>
                </m:e>
              </m:rad>
              <m:r>
                <w:rPr>
                  <w:rFonts w:ascii="Cambria Math" w:eastAsiaTheme="minorEastAsia" w:hAnsi="Cambria Math"/>
                </w:rPr>
                <m:t>)</m:t>
              </m:r>
            </m:oMath>
            <w:r w:rsidR="00097B8B" w:rsidRPr="00027AA8">
              <w:rPr>
                <w:rFonts w:eastAsiaTheme="minorEastAsia"/>
              </w:rPr>
              <w:t xml:space="preserve"> </w:t>
            </w:r>
          </w:p>
        </w:tc>
        <w:tc>
          <w:tcPr>
            <w:tcW w:w="2334" w:type="dxa"/>
          </w:tcPr>
          <w:p w14:paraId="279D013B" w14:textId="2C3CF97E" w:rsidR="00097B8B" w:rsidRPr="00027AA8" w:rsidRDefault="00097B8B" w:rsidP="00763144">
            <w:proofErr w:type="gramStart"/>
            <w:r w:rsidRPr="00027AA8">
              <w:t>{{ “</w:t>
            </w:r>
            <w:proofErr w:type="gramEnd"/>
            <w:r w:rsidRPr="00027AA8">
              <w:t>{:.</w:t>
            </w:r>
            <w:r w:rsidR="00CB022A" w:rsidRPr="00027AA8">
              <w:t>5</w:t>
            </w:r>
            <w:r w:rsidRPr="00027AA8">
              <w:t>f}”.</w:t>
            </w:r>
            <w:proofErr w:type="spellStart"/>
            <w:r w:rsidRPr="00027AA8">
              <w:t>format</w:t>
            </w:r>
            <w:proofErr w:type="spellEnd"/>
            <w:r w:rsidRPr="00027AA8">
              <w:t>(</w:t>
            </w:r>
            <w:r w:rsidR="006A5C58" w:rsidRPr="00027AA8">
              <w:t>p</w:t>
            </w:r>
            <w:r w:rsidRPr="00027AA8">
              <w:t>) }}</w:t>
            </w:r>
          </w:p>
        </w:tc>
        <w:tc>
          <w:tcPr>
            <w:tcW w:w="1356" w:type="dxa"/>
          </w:tcPr>
          <w:p w14:paraId="4D44F505" w14:textId="2ABB77C0" w:rsidR="00097B8B" w:rsidRPr="00027AA8" w:rsidRDefault="00097B8B" w:rsidP="00763144"/>
        </w:tc>
      </w:tr>
      <w:tr w:rsidR="00550199" w:rsidRPr="00027AA8" w14:paraId="4D080EF2" w14:textId="77777777" w:rsidTr="00306611">
        <w:trPr>
          <w:trHeight w:val="710"/>
        </w:trPr>
        <w:tc>
          <w:tcPr>
            <w:tcW w:w="1606" w:type="dxa"/>
          </w:tcPr>
          <w:p w14:paraId="7D84B647" w14:textId="0CD8CDED" w:rsidR="00550199" w:rsidRPr="00027AA8" w:rsidRDefault="00550199" w:rsidP="00550199">
            <w:r w:rsidRPr="00027AA8">
              <w:t xml:space="preserve">Armadura para resistir el momento máximo,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oMath>
          </w:p>
        </w:tc>
        <w:tc>
          <w:tcPr>
            <w:tcW w:w="4059" w:type="dxa"/>
          </w:tcPr>
          <w:p w14:paraId="6751C703" w14:textId="545F17A6" w:rsidR="00550199" w:rsidRPr="00027AA8" w:rsidRDefault="002D594E" w:rsidP="00550199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S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 xml:space="preserve">= </m:t>
                </m:r>
                <m:r>
                  <w:rPr>
                    <w:rFonts w:ascii="Cambria Math" w:hAnsi="Cambria Math"/>
                  </w:rPr>
                  <m:t>ρdb</m:t>
                </m:r>
              </m:oMath>
            </m:oMathPara>
          </w:p>
        </w:tc>
        <w:tc>
          <w:tcPr>
            <w:tcW w:w="2334" w:type="dxa"/>
          </w:tcPr>
          <w:p w14:paraId="474CBCCB" w14:textId="2EC48A51" w:rsidR="00550199" w:rsidRPr="00027AA8" w:rsidRDefault="00550199" w:rsidP="00550199">
            <w:pPr>
              <w:rPr>
                <w:vertAlign w:val="superscript"/>
              </w:rPr>
            </w:pPr>
            <w:proofErr w:type="gramStart"/>
            <w:r w:rsidRPr="00027AA8">
              <w:t>{{ “</w:t>
            </w:r>
            <w:proofErr w:type="gramEnd"/>
            <w:r w:rsidRPr="00027AA8">
              <w:t>{:.2f}”.</w:t>
            </w:r>
            <w:proofErr w:type="spellStart"/>
            <w:r w:rsidRPr="00027AA8">
              <w:t>format</w:t>
            </w:r>
            <w:proofErr w:type="spellEnd"/>
            <w:r w:rsidRPr="00027AA8">
              <w:t>(As</w:t>
            </w:r>
            <w:r w:rsidR="00BA6D55" w:rsidRPr="00027AA8">
              <w:t>*</w:t>
            </w:r>
            <w:r w:rsidR="009B6595" w:rsidRPr="00027AA8">
              <w:t>100</w:t>
            </w:r>
            <w:r w:rsidR="00D34F1A" w:rsidRPr="00027AA8">
              <w:t>00</w:t>
            </w:r>
            <w:r w:rsidRPr="00027AA8">
              <w:t>) }}</w:t>
            </w:r>
            <w:r w:rsidR="009B6595" w:rsidRPr="00027AA8">
              <w:t xml:space="preserve"> cm</w:t>
            </w:r>
            <w:r w:rsidR="009B6595" w:rsidRPr="00027AA8">
              <w:rPr>
                <w:vertAlign w:val="superscript"/>
              </w:rPr>
              <w:t>2</w:t>
            </w:r>
          </w:p>
        </w:tc>
        <w:tc>
          <w:tcPr>
            <w:tcW w:w="1356" w:type="dxa"/>
          </w:tcPr>
          <w:p w14:paraId="65F39781" w14:textId="77777777" w:rsidR="00550199" w:rsidRPr="00027AA8" w:rsidRDefault="00550199" w:rsidP="00550199"/>
        </w:tc>
      </w:tr>
    </w:tbl>
    <w:p w14:paraId="6B7A1FB1" w14:textId="0DEAF5D3" w:rsidR="00550199" w:rsidRPr="00027AA8" w:rsidRDefault="00550199" w:rsidP="00F80FBF"/>
    <w:p w14:paraId="09E55202" w14:textId="56425931" w:rsidR="005B0EB9" w:rsidRPr="00027AA8" w:rsidRDefault="005B0EB9" w:rsidP="00F80FBF">
      <w:r w:rsidRPr="00027AA8">
        <w:t xml:space="preserve">La armadura suponiendo barras </w:t>
      </w:r>
      <w:proofErr w:type="gramStart"/>
      <w:r w:rsidRPr="00027AA8">
        <w:t>#</w:t>
      </w:r>
      <w:r w:rsidR="00F149AB" w:rsidRPr="00027AA8">
        <w:t>{</w:t>
      </w:r>
      <w:proofErr w:type="gramEnd"/>
      <w:r w:rsidR="00F149AB" w:rsidRPr="00027AA8">
        <w:t>{ “{:.0f}”.</w:t>
      </w:r>
      <w:proofErr w:type="spellStart"/>
      <w:r w:rsidR="00F149AB" w:rsidRPr="00027AA8">
        <w:t>format</w:t>
      </w:r>
      <w:proofErr w:type="spellEnd"/>
      <w:r w:rsidR="00F149AB" w:rsidRPr="00027AA8">
        <w:t>(</w:t>
      </w:r>
      <w:proofErr w:type="spellStart"/>
      <w:r w:rsidR="00F149AB" w:rsidRPr="00027AA8">
        <w:t>rbarra</w:t>
      </w:r>
      <w:proofErr w:type="spellEnd"/>
      <w:r w:rsidR="00F149AB" w:rsidRPr="00027AA8">
        <w:t>) }}, en el centro de las vigas es igual a {{ “{:.</w:t>
      </w:r>
      <w:r w:rsidR="004C7477" w:rsidRPr="00027AA8">
        <w:t>1</w:t>
      </w:r>
      <w:r w:rsidR="00F149AB" w:rsidRPr="00027AA8">
        <w:t>f}”.</w:t>
      </w:r>
      <w:proofErr w:type="spellStart"/>
      <w:r w:rsidR="00F149AB" w:rsidRPr="00027AA8">
        <w:t>format</w:t>
      </w:r>
      <w:proofErr w:type="spellEnd"/>
      <w:r w:rsidR="00F149AB" w:rsidRPr="00027AA8">
        <w:t>(</w:t>
      </w:r>
      <w:proofErr w:type="spellStart"/>
      <w:r w:rsidR="00F149AB" w:rsidRPr="00027AA8">
        <w:t>nbarra</w:t>
      </w:r>
      <w:proofErr w:type="spellEnd"/>
      <w:r w:rsidR="00F149AB" w:rsidRPr="00027AA8">
        <w:t xml:space="preserve">) }}. Es decir </w:t>
      </w:r>
      <w:proofErr w:type="gramStart"/>
      <w:r w:rsidR="00F149AB" w:rsidRPr="00027AA8">
        <w:t>{{ “</w:t>
      </w:r>
      <w:proofErr w:type="gramEnd"/>
      <w:r w:rsidR="00F149AB" w:rsidRPr="00027AA8">
        <w:t>{:.0f}”.</w:t>
      </w:r>
      <w:proofErr w:type="spellStart"/>
      <w:r w:rsidR="00F149AB" w:rsidRPr="00027AA8">
        <w:t>format</w:t>
      </w:r>
      <w:proofErr w:type="spellEnd"/>
      <w:r w:rsidR="00F149AB" w:rsidRPr="00027AA8">
        <w:t>(</w:t>
      </w:r>
      <w:proofErr w:type="spellStart"/>
      <w:r w:rsidR="00F149AB" w:rsidRPr="00027AA8">
        <w:t>nbarra</w:t>
      </w:r>
      <w:proofErr w:type="spellEnd"/>
      <w:r w:rsidR="00F149AB" w:rsidRPr="00027AA8">
        <w:t>) }} barras #{{ “{:.0f}”.</w:t>
      </w:r>
      <w:proofErr w:type="spellStart"/>
      <w:r w:rsidR="00F149AB" w:rsidRPr="00027AA8">
        <w:t>format</w:t>
      </w:r>
      <w:proofErr w:type="spellEnd"/>
      <w:r w:rsidR="00F149AB" w:rsidRPr="00027AA8">
        <w:t>(</w:t>
      </w:r>
      <w:proofErr w:type="spellStart"/>
      <w:r w:rsidR="00F149AB" w:rsidRPr="00027AA8">
        <w:t>rbarra</w:t>
      </w:r>
      <w:proofErr w:type="spellEnd"/>
      <w:r w:rsidR="00F149AB" w:rsidRPr="00027AA8">
        <w:t>) }} en la parte de abajo en el centro de la luz.</w:t>
      </w:r>
    </w:p>
    <w:p w14:paraId="4A64878A" w14:textId="2CF69110" w:rsidR="006B1410" w:rsidRPr="00027AA8" w:rsidRDefault="006B1410" w:rsidP="00F80FBF">
      <w:r w:rsidRPr="00027AA8">
        <w:t xml:space="preserve">Es importante verificar la posición del eje neutro </w:t>
      </w:r>
      <w:r w:rsidR="00B65DD9" w:rsidRPr="00027AA8">
        <w:t>teniendo en cuenta la siguiente ecuación:</w:t>
      </w:r>
    </w:p>
    <w:p w14:paraId="0A27E2C4" w14:textId="6B4222E7" w:rsidR="00B65DD9" w:rsidRPr="00027AA8" w:rsidRDefault="00B65DD9" w:rsidP="00F80FB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ρd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0,85X</m:t>
              </m:r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c</m:t>
                  </m:r>
                </m:sub>
                <m:sup>
                  <m:r>
                    <w:rPr>
                      <w:rFonts w:ascii="Cambria Math" w:eastAsia="Calibri" w:hAnsi="Cambria Math" w:cs="Times New Roman"/>
                    </w:rPr>
                    <m:t>'</m:t>
                  </m:r>
                </m:sup>
              </m:sSubSup>
            </m:den>
          </m:f>
        </m:oMath>
      </m:oMathPara>
    </w:p>
    <w:p w14:paraId="6341DEDE" w14:textId="6591EA51" w:rsidR="00B65DD9" w:rsidRPr="00027AA8" w:rsidRDefault="00B65DD9" w:rsidP="00F80FBF">
      <w:r w:rsidRPr="00027AA8">
        <w:rPr>
          <w:rFonts w:eastAsiaTheme="minorEastAsia"/>
        </w:rPr>
        <w:t xml:space="preserve">Es decir que </w:t>
      </w:r>
      <m:oMath>
        <m:r>
          <w:rPr>
            <w:rFonts w:ascii="Cambria Math" w:hAnsi="Cambria Math"/>
          </w:rPr>
          <m:t>a</m:t>
        </m:r>
      </m:oMath>
      <w:r w:rsidRPr="00027AA8">
        <w:rPr>
          <w:rFonts w:eastAsiaTheme="minorEastAsia"/>
        </w:rPr>
        <w:t xml:space="preserve"> es igual a </w:t>
      </w:r>
      <w:proofErr w:type="gramStart"/>
      <w:r w:rsidRPr="00027AA8">
        <w:t>{{ “</w:t>
      </w:r>
      <w:proofErr w:type="gramEnd"/>
      <w:r w:rsidRPr="00027AA8">
        <w:t>{:.2f}”.</w:t>
      </w:r>
      <w:proofErr w:type="spellStart"/>
      <w:r w:rsidRPr="00027AA8">
        <w:t>format</w:t>
      </w:r>
      <w:proofErr w:type="spellEnd"/>
      <w:r w:rsidRPr="00027AA8">
        <w:t>(a</w:t>
      </w:r>
      <w:r w:rsidR="00E32808" w:rsidRPr="00027AA8">
        <w:t>*100</w:t>
      </w:r>
      <w:r w:rsidRPr="00027AA8">
        <w:t xml:space="preserve">) }} cm </w:t>
      </w:r>
      <w:r w:rsidR="009A3783" w:rsidRPr="00027AA8">
        <w:t>siendo menor a {{ “{:.</w:t>
      </w:r>
      <w:r w:rsidR="0026228E" w:rsidRPr="00027AA8">
        <w:t>0</w:t>
      </w:r>
      <w:r w:rsidR="009A3783" w:rsidRPr="00027AA8">
        <w:t>f}”.</w:t>
      </w:r>
      <w:proofErr w:type="spellStart"/>
      <w:r w:rsidR="009A3783" w:rsidRPr="00027AA8">
        <w:t>format</w:t>
      </w:r>
      <w:proofErr w:type="spellEnd"/>
      <w:r w:rsidR="009A3783" w:rsidRPr="00027AA8">
        <w:t>(</w:t>
      </w:r>
      <w:proofErr w:type="spellStart"/>
      <w:r w:rsidR="009A3783" w:rsidRPr="00027AA8">
        <w:t>elosa</w:t>
      </w:r>
      <w:proofErr w:type="spellEnd"/>
      <w:r w:rsidR="009A3783" w:rsidRPr="00027AA8">
        <w:t>*100) }} cm que es el espesor de la losa, confirmando que el eje centroidal se encuentra en la aleta.</w:t>
      </w:r>
    </w:p>
    <w:p w14:paraId="29D71179" w14:textId="7888C8B3" w:rsidR="00E41377" w:rsidRPr="00027AA8" w:rsidRDefault="00F3534C" w:rsidP="00F80FBF">
      <w:r w:rsidRPr="00027AA8">
        <w:t xml:space="preserve">De acuerdo con los comentarios en C 5.5.4.2.1 es necesario verificar la deformación unitaria del acero a tracción de manera que se pueda suponer que el factor de resistencia por flexión, </w:t>
      </w:r>
      <w:r w:rsidRPr="00027AA8">
        <w:rPr>
          <w:rFonts w:cstheme="minorHAnsi"/>
        </w:rPr>
        <w:t xml:space="preserve">ɸ es de </w:t>
      </w:r>
      <w:proofErr w:type="gramStart"/>
      <w:r w:rsidRPr="00027AA8">
        <w:t>{{ “</w:t>
      </w:r>
      <w:proofErr w:type="gramEnd"/>
      <w:r w:rsidRPr="00027AA8">
        <w:t>{:.1f}”.</w:t>
      </w:r>
      <w:proofErr w:type="spellStart"/>
      <w:r w:rsidRPr="00027AA8">
        <w:t>format</w:t>
      </w:r>
      <w:proofErr w:type="spellEnd"/>
      <w:r w:rsidRPr="00027AA8">
        <w:t>(</w:t>
      </w:r>
      <w:proofErr w:type="spellStart"/>
      <w:r w:rsidRPr="00027AA8">
        <w:t>frf</w:t>
      </w:r>
      <w:proofErr w:type="spellEnd"/>
      <w:r w:rsidRPr="00027AA8">
        <w:t>) }}.</w:t>
      </w:r>
    </w:p>
    <w:p w14:paraId="32887131" w14:textId="3D53FBD1" w:rsidR="000B7B9D" w:rsidRPr="00027AA8" w:rsidRDefault="000B7B9D" w:rsidP="00F80FBF">
      <w:r w:rsidRPr="00027AA8">
        <w:t>La profundidad</w:t>
      </w:r>
      <w:r w:rsidRPr="00027AA8">
        <w:rPr>
          <w:rFonts w:eastAsiaTheme="minorEastAsia"/>
        </w:rPr>
        <w:t xml:space="preserve"> del bloque de compresiones</w:t>
      </w:r>
      <w:r w:rsidRPr="00027AA8">
        <w:t xml:space="preserve">, </w:t>
      </w:r>
      <m:oMath>
        <m:r>
          <w:rPr>
            <w:rFonts w:ascii="Cambria Math" w:hAnsi="Cambria Math"/>
          </w:rPr>
          <m:t>c</m:t>
        </m:r>
      </m:oMath>
      <w:r w:rsidRPr="00027AA8">
        <w:rPr>
          <w:rFonts w:eastAsiaTheme="minorEastAsia"/>
        </w:rPr>
        <w:t xml:space="preserve"> para la armadura de </w:t>
      </w:r>
      <w:proofErr w:type="gramStart"/>
      <w:r w:rsidRPr="00027AA8">
        <w:t>{{ “</w:t>
      </w:r>
      <w:proofErr w:type="gramEnd"/>
      <w:r w:rsidRPr="00027AA8">
        <w:t>{:.0f}”.</w:t>
      </w:r>
      <w:proofErr w:type="spellStart"/>
      <w:r w:rsidRPr="00027AA8">
        <w:t>format</w:t>
      </w:r>
      <w:proofErr w:type="spellEnd"/>
      <w:r w:rsidRPr="00027AA8">
        <w:t>(</w:t>
      </w:r>
      <w:proofErr w:type="spellStart"/>
      <w:r w:rsidRPr="00027AA8">
        <w:t>nbarra</w:t>
      </w:r>
      <w:proofErr w:type="spellEnd"/>
      <w:r w:rsidRPr="00027AA8">
        <w:t>) }} barras #{{ “{:.0f}”.</w:t>
      </w:r>
      <w:proofErr w:type="spellStart"/>
      <w:r w:rsidRPr="00027AA8">
        <w:t>format</w:t>
      </w:r>
      <w:proofErr w:type="spellEnd"/>
      <w:r w:rsidRPr="00027AA8">
        <w:t>(</w:t>
      </w:r>
      <w:proofErr w:type="spellStart"/>
      <w:r w:rsidRPr="00027AA8">
        <w:t>rbarra</w:t>
      </w:r>
      <w:proofErr w:type="spellEnd"/>
      <w:r w:rsidRPr="00027AA8">
        <w:t xml:space="preserve">) }} </w:t>
      </w:r>
      <w:r w:rsidR="00B02378" w:rsidRPr="00027AA8">
        <w:t>está</w:t>
      </w:r>
      <w:r w:rsidRPr="00027AA8">
        <w:t xml:space="preserve"> dada por la siguiente ecuación:</w:t>
      </w:r>
    </w:p>
    <w:p w14:paraId="393F198D" w14:textId="4C6B32F3" w:rsidR="000B7B9D" w:rsidRPr="00027AA8" w:rsidRDefault="000B7B9D" w:rsidP="00F80FBF"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eastAsia="Calibri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y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0,85X</m:t>
              </m:r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c</m:t>
                  </m:r>
                </m:sub>
                <m:sup>
                  <m:r>
                    <w:rPr>
                      <w:rFonts w:ascii="Cambria Math" w:eastAsia="Calibri" w:hAnsi="Cambria Math" w:cs="Times New Roman"/>
                    </w:rPr>
                    <m:t>'</m:t>
                  </m:r>
                </m:sup>
              </m:sSubSup>
              <m:r>
                <w:rPr>
                  <w:rFonts w:ascii="Cambria Math" w:eastAsia="Calibri" w:hAnsi="Cambria Math" w:cs="Times New Roman"/>
                </w:rPr>
                <m:t>b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1</m:t>
                  </m:r>
                </m:sub>
              </m:sSub>
            </m:den>
          </m:f>
        </m:oMath>
      </m:oMathPara>
    </w:p>
    <w:p w14:paraId="7054DE86" w14:textId="1BB80066" w:rsidR="00F3534C" w:rsidRPr="00027AA8" w:rsidRDefault="000B7B9D" w:rsidP="00F80FBF">
      <w:r w:rsidRPr="00027AA8">
        <w:t xml:space="preserve">Donde </w:t>
      </w: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β</m:t>
            </m:r>
          </m:e>
          <m:sub>
            <m:r>
              <w:rPr>
                <w:rFonts w:ascii="Cambria Math" w:eastAsia="Calibri" w:hAnsi="Cambria Math" w:cs="Times New Roman"/>
              </w:rPr>
              <m:t>1</m:t>
            </m:r>
          </m:sub>
        </m:sSub>
      </m:oMath>
      <w:r w:rsidRPr="00027AA8">
        <w:rPr>
          <w:rFonts w:eastAsiaTheme="minorEastAsia"/>
        </w:rPr>
        <w:t xml:space="preserve"> es igual </w:t>
      </w:r>
      <w:r w:rsidR="006F4D0B" w:rsidRPr="00027AA8">
        <w:rPr>
          <w:rFonts w:eastAsiaTheme="minorEastAsia"/>
        </w:rPr>
        <w:t xml:space="preserve">a </w:t>
      </w:r>
      <w:proofErr w:type="gramStart"/>
      <w:r w:rsidRPr="00027AA8">
        <w:t>{{ “</w:t>
      </w:r>
      <w:proofErr w:type="gramEnd"/>
      <w:r w:rsidRPr="00027AA8">
        <w:t>{:.2f}”.</w:t>
      </w:r>
      <w:proofErr w:type="spellStart"/>
      <w:r w:rsidRPr="00027AA8">
        <w:t>format</w:t>
      </w:r>
      <w:proofErr w:type="spellEnd"/>
      <w:r w:rsidRPr="00027AA8">
        <w:t>(pb1) }}.</w:t>
      </w:r>
    </w:p>
    <w:p w14:paraId="5A22E03A" w14:textId="2A1F4667" w:rsidR="000B7B9D" w:rsidRPr="00027AA8" w:rsidRDefault="000B7B9D" w:rsidP="00F80FBF">
      <w:r w:rsidRPr="00027AA8">
        <w:lastRenderedPageBreak/>
        <w:t>Se obtiene para la profundidad</w:t>
      </w:r>
      <w:r w:rsidRPr="00027AA8">
        <w:rPr>
          <w:rFonts w:eastAsiaTheme="minorEastAsia"/>
        </w:rPr>
        <w:t xml:space="preserve"> del bloque de compresiones</w:t>
      </w:r>
      <w:r w:rsidRPr="00027AA8">
        <w:t xml:space="preserve">, </w:t>
      </w:r>
      <m:oMath>
        <m:r>
          <w:rPr>
            <w:rFonts w:ascii="Cambria Math" w:hAnsi="Cambria Math"/>
          </w:rPr>
          <m:t>c</m:t>
        </m:r>
      </m:oMath>
      <w:r w:rsidRPr="00027AA8">
        <w:rPr>
          <w:rFonts w:eastAsiaTheme="minorEastAsia"/>
        </w:rPr>
        <w:t xml:space="preserve"> un resultado de </w:t>
      </w:r>
      <w:proofErr w:type="gramStart"/>
      <w:r w:rsidR="006F4D0B" w:rsidRPr="00027AA8">
        <w:t>{{ “</w:t>
      </w:r>
      <w:proofErr w:type="gramEnd"/>
      <w:r w:rsidR="006F4D0B" w:rsidRPr="00027AA8">
        <w:t>{:.3f}”.</w:t>
      </w:r>
      <w:proofErr w:type="spellStart"/>
      <w:r w:rsidR="006F4D0B" w:rsidRPr="00027AA8">
        <w:t>format</w:t>
      </w:r>
      <w:proofErr w:type="spellEnd"/>
      <w:r w:rsidR="006F4D0B" w:rsidRPr="00027AA8">
        <w:t>(</w:t>
      </w:r>
      <w:r w:rsidR="0098653F" w:rsidRPr="00027AA8">
        <w:t>p</w:t>
      </w:r>
      <w:r w:rsidR="006F4D0B" w:rsidRPr="00027AA8">
        <w:t>c) }}</w:t>
      </w:r>
      <w:r w:rsidR="0064609D" w:rsidRPr="00027AA8">
        <w:t xml:space="preserve"> m.</w:t>
      </w:r>
    </w:p>
    <w:p w14:paraId="71658172" w14:textId="09D9B761" w:rsidR="006F4D0B" w:rsidRPr="00027AA8" w:rsidRDefault="006F4D0B" w:rsidP="00F80FBF">
      <w:r w:rsidRPr="00027AA8">
        <w:t xml:space="preserve">De la relación de deformaciones, teniendo en cuenta que la deformación unitaria del concreto a compresión,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027AA8">
        <w:rPr>
          <w:rFonts w:eastAsiaTheme="minorEastAsia"/>
        </w:rPr>
        <w:t xml:space="preserve"> es igual a </w:t>
      </w:r>
      <w:proofErr w:type="gramStart"/>
      <w:r w:rsidRPr="00027AA8">
        <w:t>{{ “</w:t>
      </w:r>
      <w:proofErr w:type="gramEnd"/>
      <w:r w:rsidRPr="00027AA8">
        <w:t>{:.</w:t>
      </w:r>
      <w:r w:rsidR="0064609D" w:rsidRPr="00027AA8">
        <w:t>3</w:t>
      </w:r>
      <w:r w:rsidRPr="00027AA8">
        <w:t>f}”.</w:t>
      </w:r>
      <w:proofErr w:type="spellStart"/>
      <w:r w:rsidRPr="00027AA8">
        <w:t>format</w:t>
      </w:r>
      <w:proofErr w:type="spellEnd"/>
      <w:r w:rsidRPr="00027AA8">
        <w:t>(</w:t>
      </w:r>
      <w:proofErr w:type="spellStart"/>
      <w:r w:rsidRPr="00027AA8">
        <w:t>duc</w:t>
      </w:r>
      <w:proofErr w:type="spellEnd"/>
      <w:r w:rsidRPr="00027AA8">
        <w:t>) }}, tenemos la siguiente ecuación:</w:t>
      </w:r>
    </w:p>
    <w:p w14:paraId="2BAC47C2" w14:textId="29B313A7" w:rsidR="006F4D0B" w:rsidRPr="00027AA8" w:rsidRDefault="002D594E" w:rsidP="00F80F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d-c</m:t>
              </m:r>
            </m:e>
          </m:d>
          <m:r>
            <w:rPr>
              <w:rFonts w:ascii="Cambria Math" w:hAnsi="Cambria Math"/>
            </w:rPr>
            <m:t>X(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33BDAD92" w14:textId="4AC17059" w:rsidR="006F4D0B" w:rsidRPr="00027AA8" w:rsidRDefault="006F4D0B" w:rsidP="00F80FBF">
      <w:r w:rsidRPr="00027AA8">
        <w:rPr>
          <w:rFonts w:eastAsiaTheme="minorEastAsia"/>
        </w:rPr>
        <w:t xml:space="preserve">Es decir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027AA8">
        <w:rPr>
          <w:rFonts w:eastAsiaTheme="minorEastAsia"/>
        </w:rPr>
        <w:t xml:space="preserve"> es igual a </w:t>
      </w:r>
      <w:proofErr w:type="gramStart"/>
      <w:r w:rsidRPr="00027AA8">
        <w:t>{{ “</w:t>
      </w:r>
      <w:proofErr w:type="gramEnd"/>
      <w:r w:rsidRPr="00027AA8">
        <w:t>{:.4f}”.</w:t>
      </w:r>
      <w:proofErr w:type="spellStart"/>
      <w:r w:rsidRPr="00027AA8">
        <w:t>format</w:t>
      </w:r>
      <w:proofErr w:type="spellEnd"/>
      <w:r w:rsidRPr="00027AA8">
        <w:t>(</w:t>
      </w:r>
      <w:proofErr w:type="spellStart"/>
      <w:r w:rsidRPr="00027AA8">
        <w:t>dua</w:t>
      </w:r>
      <w:proofErr w:type="spellEnd"/>
      <w:r w:rsidRPr="00027AA8">
        <w:t>) }} siendo mayor a {{ “{:.3f}”.</w:t>
      </w:r>
      <w:proofErr w:type="spellStart"/>
      <w:r w:rsidRPr="00027AA8">
        <w:t>format</w:t>
      </w:r>
      <w:proofErr w:type="spellEnd"/>
      <w:r w:rsidRPr="00027AA8">
        <w:t>(</w:t>
      </w:r>
      <w:proofErr w:type="spellStart"/>
      <w:r w:rsidRPr="00027AA8">
        <w:t>duas</w:t>
      </w:r>
      <w:proofErr w:type="spellEnd"/>
      <w:r w:rsidRPr="00027AA8">
        <w:t xml:space="preserve">) }} que es el valor de la deformación unitaria del acero a tracción supuesto, confirmando que. el factor de resistencia por flexión, </w:t>
      </w:r>
      <w:r w:rsidRPr="00027AA8">
        <w:rPr>
          <w:rFonts w:cstheme="minorHAnsi"/>
        </w:rPr>
        <w:t xml:space="preserve">ɸ es de </w:t>
      </w:r>
      <w:proofErr w:type="gramStart"/>
      <w:r w:rsidRPr="00027AA8">
        <w:t>{{ “</w:t>
      </w:r>
      <w:proofErr w:type="gramEnd"/>
      <w:r w:rsidRPr="00027AA8">
        <w:t>{:.1f}”.</w:t>
      </w:r>
      <w:proofErr w:type="spellStart"/>
      <w:r w:rsidRPr="00027AA8">
        <w:t>format</w:t>
      </w:r>
      <w:proofErr w:type="spellEnd"/>
      <w:r w:rsidRPr="00027AA8">
        <w:t>(</w:t>
      </w:r>
      <w:proofErr w:type="spellStart"/>
      <w:r w:rsidRPr="00027AA8">
        <w:t>frf</w:t>
      </w:r>
      <w:proofErr w:type="spellEnd"/>
      <w:r w:rsidRPr="00027AA8">
        <w:t>) }}.</w:t>
      </w:r>
    </w:p>
    <w:p w14:paraId="390DDD11" w14:textId="4C3EBB90" w:rsidR="00027AA8" w:rsidRPr="00027AA8" w:rsidRDefault="00027AA8" w:rsidP="00027AA8">
      <w:pPr>
        <w:pStyle w:val="Heading3"/>
      </w:pPr>
      <w:r w:rsidRPr="00027AA8">
        <w:t>Armadura para resistir el momento mínimo</w:t>
      </w:r>
    </w:p>
    <w:p w14:paraId="79FFD42E" w14:textId="0C20A82A" w:rsidR="00027AA8" w:rsidRDefault="00E8727B" w:rsidP="00F80FBF">
      <w:pPr>
        <w:rPr>
          <w:rFonts w:eastAsiaTheme="minorEastAsia"/>
        </w:rPr>
      </w:pPr>
      <w:r>
        <w:t xml:space="preserve">De acuerdo con 5.7.3.3.2, la cantidad de refuerzo convencional (no tensionado) debe ser el adecuado para desarrollar una resistencia mayorada a flexión,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por lo menos igual o menos entre 1,33 veces el momento requerido por la combinación de carga aplicable especificada en la tabla 3.4.1-1 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cr</m:t>
            </m:r>
          </m:sub>
        </m:sSub>
      </m:oMath>
      <w:r>
        <w:rPr>
          <w:rFonts w:eastAsiaTheme="minorEastAsia"/>
        </w:rPr>
        <w:t>, definido por la siguiente ecuación para concreto reforzado.</w:t>
      </w:r>
    </w:p>
    <w:p w14:paraId="5BE00948" w14:textId="21D03E08" w:rsidR="00E8727B" w:rsidRPr="00C204E2" w:rsidRDefault="002D594E" w:rsidP="00F80F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cr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ϒ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ϒ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dnc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nc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0155DB20" w14:textId="1E87A1ED" w:rsidR="00C204E2" w:rsidRDefault="00AE3B82" w:rsidP="00F80FBF">
      <w:pPr>
        <w:rPr>
          <w:rFonts w:eastAsiaTheme="minorEastAsia"/>
        </w:rPr>
      </w:pPr>
      <w:r>
        <w:t xml:space="preserve">Donde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nc</m:t>
            </m:r>
          </m:sub>
        </m:sSub>
      </m:oMath>
      <w:r>
        <w:rPr>
          <w:rFonts w:eastAsiaTheme="minorEastAsia"/>
        </w:rPr>
        <w:t xml:space="preserve"> es el módulo de la sección simple con respecto a la fibra sometida a tracción por las cargas externas,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el modulo de la sección compuesta con respecto a la fibra sometida a tracción por las cargas externas 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dnc</m:t>
            </m:r>
          </m:sub>
        </m:sSub>
      </m:oMath>
      <w:r>
        <w:rPr>
          <w:rFonts w:eastAsiaTheme="minorEastAsia"/>
        </w:rPr>
        <w:t xml:space="preserve"> es el momento total no mayorado de carga muerta que actúa sobre una sección monolítica o no compuesta.</w:t>
      </w:r>
    </w:p>
    <w:p w14:paraId="545BC701" w14:textId="46E5E452" w:rsidR="00AE3B82" w:rsidRDefault="00AE3B82" w:rsidP="00F80FBF">
      <w:r>
        <w:rPr>
          <w:rFonts w:eastAsiaTheme="minorEastAsia"/>
        </w:rPr>
        <w:t xml:space="preserve">Para acero de refuerzo que cumple con la Norma ASMT A706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ϒ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es igual a </w:t>
      </w:r>
      <w:proofErr w:type="gramStart"/>
      <w:r w:rsidRPr="00027AA8">
        <w:t>{{ “</w:t>
      </w:r>
      <w:proofErr w:type="gramEnd"/>
      <w:r w:rsidRPr="00027AA8">
        <w:t>{:.</w:t>
      </w:r>
      <w:r>
        <w:t>2</w:t>
      </w:r>
      <w:r w:rsidRPr="00027AA8">
        <w:t>f}”.</w:t>
      </w:r>
      <w:proofErr w:type="spellStart"/>
      <w:r w:rsidRPr="00027AA8">
        <w:t>format</w:t>
      </w:r>
      <w:proofErr w:type="spellEnd"/>
      <w:r w:rsidRPr="00027AA8">
        <w:t>(</w:t>
      </w:r>
      <w:r>
        <w:t>y3</w:t>
      </w:r>
      <w:r w:rsidRPr="00027AA8">
        <w:t>) }}</w:t>
      </w:r>
      <w:r>
        <w:t xml:space="preserve"> y para todas las estructuras de concreto con excepción de los puentes prefabricados segmentales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ϒ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es igual a </w:t>
      </w:r>
      <w:r w:rsidRPr="00027AA8">
        <w:t>{{ “{:.</w:t>
      </w:r>
      <w:r>
        <w:t>2</w:t>
      </w:r>
      <w:r w:rsidRPr="00027AA8">
        <w:t>f}”.</w:t>
      </w:r>
      <w:proofErr w:type="spellStart"/>
      <w:r w:rsidRPr="00027AA8">
        <w:t>format</w:t>
      </w:r>
      <w:proofErr w:type="spellEnd"/>
      <w:r w:rsidRPr="00027AA8">
        <w:t>(</w:t>
      </w:r>
      <w:r>
        <w:t>y1</w:t>
      </w:r>
      <w:r w:rsidRPr="00027AA8">
        <w:t>) }}</w:t>
      </w:r>
      <w:r w:rsidR="006A62E4">
        <w:t>.</w:t>
      </w:r>
    </w:p>
    <w:p w14:paraId="7C74F97F" w14:textId="68A750C2" w:rsidR="006A62E4" w:rsidRDefault="006A62E4" w:rsidP="00F80FBF">
      <w:r>
        <w:t xml:space="preserve">En la Tabla se presenta el resumen de las propiedades geométricas de la </w:t>
      </w:r>
      <w:r w:rsidR="00096B1C">
        <w:t>sección</w:t>
      </w:r>
      <w:r>
        <w:t xml:space="preserve"> simple y la sección compuesta de la viga.</w:t>
      </w:r>
    </w:p>
    <w:p w14:paraId="37C85CB8" w14:textId="16AC9C6A" w:rsidR="006A62E4" w:rsidRDefault="006A62E4" w:rsidP="006A62E4">
      <w:pPr>
        <w:pStyle w:val="Caption"/>
        <w:rPr>
          <w:b w:val="0"/>
        </w:rPr>
      </w:pPr>
      <w:r w:rsidRPr="00027AA8">
        <w:t xml:space="preserve">Tabla </w:t>
      </w:r>
      <w:r w:rsidRPr="00027AA8">
        <w:fldChar w:fldCharType="begin"/>
      </w:r>
      <w:r w:rsidRPr="00027AA8">
        <w:instrText xml:space="preserve"> STYLEREF 1 \s </w:instrText>
      </w:r>
      <w:r w:rsidRPr="00027AA8">
        <w:fldChar w:fldCharType="separate"/>
      </w:r>
      <w:r w:rsidR="00AE3F7F">
        <w:rPr>
          <w:noProof/>
        </w:rPr>
        <w:t>0</w:t>
      </w:r>
      <w:r w:rsidRPr="00027AA8">
        <w:fldChar w:fldCharType="end"/>
      </w:r>
      <w:r w:rsidRPr="00027AA8">
        <w:noBreakHyphen/>
      </w:r>
      <w:r w:rsidRPr="00027AA8">
        <w:fldChar w:fldCharType="begin"/>
      </w:r>
      <w:r w:rsidRPr="00027AA8">
        <w:instrText xml:space="preserve"> SEQ Tabla \* ARABIC \s 1 </w:instrText>
      </w:r>
      <w:r w:rsidRPr="00027AA8">
        <w:fldChar w:fldCharType="separate"/>
      </w:r>
      <w:ins w:id="317" w:author="rvcristiand" w:date="2021-09-14T11:07:00Z">
        <w:r w:rsidR="00AE3F7F">
          <w:rPr>
            <w:noProof/>
          </w:rPr>
          <w:t>16</w:t>
        </w:r>
      </w:ins>
      <w:del w:id="318" w:author="rvcristiand" w:date="2021-09-14T09:45:00Z">
        <w:r w:rsidRPr="00027AA8" w:rsidDel="00336559">
          <w:rPr>
            <w:noProof/>
          </w:rPr>
          <w:delText>11</w:delText>
        </w:r>
      </w:del>
      <w:r w:rsidRPr="00027AA8">
        <w:fldChar w:fldCharType="end"/>
      </w:r>
      <w:r w:rsidRPr="00027AA8">
        <w:t>.</w:t>
      </w:r>
      <w:r>
        <w:t>Propiedades geométricas de la sección simple y la sección compuesta</w:t>
      </w:r>
      <w:r w:rsidRPr="00027AA8">
        <w:rPr>
          <w:b w:val="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96B1C" w14:paraId="378A9727" w14:textId="77777777" w:rsidTr="00096B1C">
        <w:tc>
          <w:tcPr>
            <w:tcW w:w="3116" w:type="dxa"/>
          </w:tcPr>
          <w:p w14:paraId="655C71A4" w14:textId="77777777" w:rsidR="00096B1C" w:rsidRDefault="00096B1C" w:rsidP="006A62E4"/>
        </w:tc>
        <w:tc>
          <w:tcPr>
            <w:tcW w:w="3117" w:type="dxa"/>
          </w:tcPr>
          <w:p w14:paraId="26809D30" w14:textId="3963B7A8" w:rsidR="00096B1C" w:rsidRDefault="00096B1C" w:rsidP="006A62E4">
            <w:r>
              <w:t>Sección simple</w:t>
            </w:r>
          </w:p>
        </w:tc>
        <w:tc>
          <w:tcPr>
            <w:tcW w:w="3117" w:type="dxa"/>
          </w:tcPr>
          <w:p w14:paraId="2F1AF089" w14:textId="193F0809" w:rsidR="00096B1C" w:rsidRDefault="00096B1C" w:rsidP="006A62E4">
            <w:r>
              <w:t>Sección compuesta</w:t>
            </w:r>
          </w:p>
        </w:tc>
      </w:tr>
      <w:tr w:rsidR="00096B1C" w14:paraId="4509345D" w14:textId="77777777" w:rsidTr="00096B1C">
        <w:tc>
          <w:tcPr>
            <w:tcW w:w="3116" w:type="dxa"/>
          </w:tcPr>
          <w:p w14:paraId="5AD595C6" w14:textId="7BB367DF" w:rsidR="00096B1C" w:rsidRDefault="00096B1C" w:rsidP="006A62E4">
            <w:r>
              <w:t xml:space="preserve">Área, </w:t>
            </w:r>
            <m:oMath>
              <m:r>
                <w:rPr>
                  <w:rFonts w:ascii="Cambria Math" w:hAnsi="Cambria Math"/>
                </w:rPr>
                <m:t>A</m:t>
              </m:r>
            </m:oMath>
          </w:p>
        </w:tc>
        <w:tc>
          <w:tcPr>
            <w:tcW w:w="3117" w:type="dxa"/>
          </w:tcPr>
          <w:p w14:paraId="4EDFA844" w14:textId="4410DC61" w:rsidR="00096B1C" w:rsidRPr="00B61E73" w:rsidRDefault="00096B1C" w:rsidP="006A62E4">
            <w:pPr>
              <w:rPr>
                <w:vertAlign w:val="superscript"/>
              </w:rPr>
            </w:pPr>
            <w:proofErr w:type="gramStart"/>
            <w:r w:rsidRPr="00027AA8">
              <w:t>{{ “</w:t>
            </w:r>
            <w:proofErr w:type="gramEnd"/>
            <w:r w:rsidRPr="00027AA8">
              <w:t>{:.</w:t>
            </w:r>
            <w:r>
              <w:t>2</w:t>
            </w:r>
            <w:r w:rsidRPr="00027AA8">
              <w:t>f}”.</w:t>
            </w:r>
            <w:proofErr w:type="spellStart"/>
            <w:r w:rsidRPr="00027AA8">
              <w:t>format</w:t>
            </w:r>
            <w:proofErr w:type="spellEnd"/>
            <w:r w:rsidRPr="00027AA8">
              <w:t>(</w:t>
            </w:r>
            <w:r>
              <w:t>A</w:t>
            </w:r>
            <w:r w:rsidRPr="00027AA8">
              <w:t>) }}</w:t>
            </w:r>
            <w:r w:rsidR="00B61E73">
              <w:t xml:space="preserve"> m</w:t>
            </w:r>
            <w:r w:rsidR="00B61E73">
              <w:rPr>
                <w:vertAlign w:val="superscript"/>
              </w:rPr>
              <w:t>2</w:t>
            </w:r>
          </w:p>
        </w:tc>
        <w:tc>
          <w:tcPr>
            <w:tcW w:w="3117" w:type="dxa"/>
          </w:tcPr>
          <w:p w14:paraId="754722A6" w14:textId="1673038B" w:rsidR="00096B1C" w:rsidRPr="00B61E73" w:rsidRDefault="00096B1C" w:rsidP="006A62E4">
            <w:pPr>
              <w:rPr>
                <w:vertAlign w:val="superscript"/>
              </w:rPr>
            </w:pPr>
            <w:proofErr w:type="gramStart"/>
            <w:r w:rsidRPr="00027AA8">
              <w:t>{{ “</w:t>
            </w:r>
            <w:proofErr w:type="gramEnd"/>
            <w:r w:rsidRPr="00027AA8">
              <w:t>{:.</w:t>
            </w:r>
            <w:r>
              <w:t>2</w:t>
            </w:r>
            <w:r w:rsidRPr="00027AA8">
              <w:t>f}”.</w:t>
            </w:r>
            <w:proofErr w:type="spellStart"/>
            <w:r w:rsidRPr="00027AA8">
              <w:t>format</w:t>
            </w:r>
            <w:proofErr w:type="spellEnd"/>
            <w:r w:rsidRPr="00027AA8">
              <w:t>(</w:t>
            </w:r>
            <w:r>
              <w:t>Ac</w:t>
            </w:r>
            <w:r w:rsidRPr="00027AA8">
              <w:t>) }}</w:t>
            </w:r>
            <w:r w:rsidR="00B61E73">
              <w:t xml:space="preserve"> m</w:t>
            </w:r>
            <w:r w:rsidR="00B61E73">
              <w:rPr>
                <w:vertAlign w:val="superscript"/>
              </w:rPr>
              <w:t>2</w:t>
            </w:r>
          </w:p>
        </w:tc>
      </w:tr>
      <w:tr w:rsidR="00096B1C" w14:paraId="586EB4C6" w14:textId="77777777" w:rsidTr="00096B1C">
        <w:tc>
          <w:tcPr>
            <w:tcW w:w="3116" w:type="dxa"/>
          </w:tcPr>
          <w:p w14:paraId="0D2AA995" w14:textId="390FB8AA" w:rsidR="00096B1C" w:rsidRPr="00096B1C" w:rsidRDefault="008F2B7E" w:rsidP="006A62E4">
            <w:r>
              <w:t>Centroide,</w:t>
            </w:r>
            <w:r w:rsidRPr="008F2B7E">
              <w:rPr>
                <w:rFonts w:ascii="Cambria Math" w:hAnsi="Cambria Math"/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 </w:t>
            </w:r>
          </w:p>
        </w:tc>
        <w:tc>
          <w:tcPr>
            <w:tcW w:w="3117" w:type="dxa"/>
          </w:tcPr>
          <w:p w14:paraId="38B86BC8" w14:textId="387E1627" w:rsidR="00096B1C" w:rsidRDefault="00096B1C" w:rsidP="006A62E4">
            <w:proofErr w:type="gramStart"/>
            <w:r w:rsidRPr="00027AA8">
              <w:t>{{ “</w:t>
            </w:r>
            <w:proofErr w:type="gramEnd"/>
            <w:r w:rsidRPr="00027AA8">
              <w:t>{:.</w:t>
            </w:r>
            <w:r>
              <w:t>2</w:t>
            </w:r>
            <w:r w:rsidRPr="00027AA8">
              <w:t>f}”.</w:t>
            </w:r>
            <w:proofErr w:type="spellStart"/>
            <w:r w:rsidRPr="00027AA8">
              <w:t>format</w:t>
            </w:r>
            <w:proofErr w:type="spellEnd"/>
            <w:r w:rsidRPr="00027AA8">
              <w:t>(</w:t>
            </w:r>
            <w:r>
              <w:t>y</w:t>
            </w:r>
            <w:r w:rsidRPr="00027AA8">
              <w:t>) }}</w:t>
            </w:r>
            <w:r w:rsidR="00B61E73">
              <w:t xml:space="preserve"> m</w:t>
            </w:r>
          </w:p>
        </w:tc>
        <w:tc>
          <w:tcPr>
            <w:tcW w:w="3117" w:type="dxa"/>
          </w:tcPr>
          <w:p w14:paraId="160BA968" w14:textId="12D46AA7" w:rsidR="00096B1C" w:rsidRDefault="00096B1C" w:rsidP="006A62E4">
            <w:proofErr w:type="gramStart"/>
            <w:r w:rsidRPr="00027AA8">
              <w:t>{{ “</w:t>
            </w:r>
            <w:proofErr w:type="gramEnd"/>
            <w:r w:rsidRPr="00027AA8">
              <w:t>{:.</w:t>
            </w:r>
            <w:r>
              <w:t>2</w:t>
            </w:r>
            <w:r w:rsidRPr="00027AA8">
              <w:t>f}”.</w:t>
            </w:r>
            <w:proofErr w:type="spellStart"/>
            <w:r w:rsidRPr="00027AA8">
              <w:t>format</w:t>
            </w:r>
            <w:proofErr w:type="spellEnd"/>
            <w:r w:rsidRPr="00027AA8">
              <w:t>(</w:t>
            </w:r>
            <w:proofErr w:type="spellStart"/>
            <w:r>
              <w:t>yc</w:t>
            </w:r>
            <w:proofErr w:type="spellEnd"/>
            <w:r w:rsidRPr="00027AA8">
              <w:t>) }}</w:t>
            </w:r>
            <w:r w:rsidR="00B61E73">
              <w:t xml:space="preserve"> m</w:t>
            </w:r>
          </w:p>
        </w:tc>
      </w:tr>
      <w:tr w:rsidR="00096B1C" w14:paraId="34B651AF" w14:textId="77777777" w:rsidTr="00096B1C">
        <w:tc>
          <w:tcPr>
            <w:tcW w:w="3116" w:type="dxa"/>
          </w:tcPr>
          <w:p w14:paraId="2A1A0066" w14:textId="7D36C9AA" w:rsidR="00096B1C" w:rsidRDefault="00096B1C" w:rsidP="006A62E4">
            <w:r>
              <w:t xml:space="preserve">Inercia, </w:t>
            </w:r>
            <m:oMath>
              <m:r>
                <w:rPr>
                  <w:rFonts w:ascii="Cambria Math" w:hAnsi="Cambria Math"/>
                </w:rPr>
                <m:t>I</m:t>
              </m:r>
            </m:oMath>
          </w:p>
        </w:tc>
        <w:tc>
          <w:tcPr>
            <w:tcW w:w="3117" w:type="dxa"/>
          </w:tcPr>
          <w:p w14:paraId="428E152F" w14:textId="4A91341B" w:rsidR="00096B1C" w:rsidRPr="00B61E73" w:rsidRDefault="00096B1C" w:rsidP="006A62E4">
            <w:pPr>
              <w:rPr>
                <w:vertAlign w:val="superscript"/>
              </w:rPr>
            </w:pPr>
            <w:proofErr w:type="gramStart"/>
            <w:r w:rsidRPr="00027AA8">
              <w:t>{{ “</w:t>
            </w:r>
            <w:proofErr w:type="gramEnd"/>
            <w:r w:rsidRPr="00027AA8">
              <w:t>{:.</w:t>
            </w:r>
            <w:r w:rsidR="004D419E">
              <w:t>4</w:t>
            </w:r>
            <w:r w:rsidRPr="00027AA8">
              <w:t>f}”.</w:t>
            </w:r>
            <w:proofErr w:type="spellStart"/>
            <w:r w:rsidRPr="00027AA8">
              <w:t>format</w:t>
            </w:r>
            <w:proofErr w:type="spellEnd"/>
            <w:r w:rsidRPr="00027AA8">
              <w:t>(</w:t>
            </w:r>
            <w:r>
              <w:t>I</w:t>
            </w:r>
            <w:r w:rsidRPr="00027AA8">
              <w:t>) }}</w:t>
            </w:r>
            <w:r w:rsidR="00B61E73">
              <w:t xml:space="preserve"> m</w:t>
            </w:r>
            <w:r w:rsidR="00B61E73">
              <w:rPr>
                <w:vertAlign w:val="superscript"/>
              </w:rPr>
              <w:t>4</w:t>
            </w:r>
          </w:p>
        </w:tc>
        <w:tc>
          <w:tcPr>
            <w:tcW w:w="3117" w:type="dxa"/>
          </w:tcPr>
          <w:p w14:paraId="5FCF7487" w14:textId="3E56228B" w:rsidR="00096B1C" w:rsidRPr="00B61E73" w:rsidRDefault="00096B1C" w:rsidP="006A62E4">
            <w:pPr>
              <w:rPr>
                <w:vertAlign w:val="superscript"/>
              </w:rPr>
            </w:pPr>
            <w:proofErr w:type="gramStart"/>
            <w:r w:rsidRPr="00027AA8">
              <w:t>{{ “</w:t>
            </w:r>
            <w:proofErr w:type="gramEnd"/>
            <w:r w:rsidRPr="00027AA8">
              <w:t>{:.</w:t>
            </w:r>
            <w:r w:rsidR="004D419E">
              <w:t>4</w:t>
            </w:r>
            <w:r w:rsidRPr="00027AA8">
              <w:t>f}”.</w:t>
            </w:r>
            <w:proofErr w:type="spellStart"/>
            <w:r w:rsidRPr="00027AA8">
              <w:t>format</w:t>
            </w:r>
            <w:proofErr w:type="spellEnd"/>
            <w:r w:rsidRPr="00027AA8">
              <w:t>(</w:t>
            </w:r>
            <w:proofErr w:type="spellStart"/>
            <w:r>
              <w:t>Ic</w:t>
            </w:r>
            <w:proofErr w:type="spellEnd"/>
            <w:r w:rsidRPr="00027AA8">
              <w:t>) }}</w:t>
            </w:r>
            <w:r w:rsidR="00B61E73">
              <w:t xml:space="preserve"> m</w:t>
            </w:r>
            <w:r w:rsidR="00B61E73">
              <w:rPr>
                <w:vertAlign w:val="superscript"/>
              </w:rPr>
              <w:t>4</w:t>
            </w:r>
          </w:p>
        </w:tc>
      </w:tr>
      <w:tr w:rsidR="00096B1C" w14:paraId="0FA9A102" w14:textId="77777777" w:rsidTr="00096B1C">
        <w:tc>
          <w:tcPr>
            <w:tcW w:w="3116" w:type="dxa"/>
          </w:tcPr>
          <w:p w14:paraId="7E8B09BB" w14:textId="59E72F79" w:rsidR="00096B1C" w:rsidRDefault="00096B1C" w:rsidP="006A62E4">
            <w:r>
              <w:t xml:space="preserve">Módulo de la sección, </w:t>
            </w:r>
            <m:oMath>
              <m:r>
                <w:rPr>
                  <w:rFonts w:ascii="Cambria Math" w:hAnsi="Cambria Math"/>
                </w:rPr>
                <m:t>S</m:t>
              </m:r>
            </m:oMath>
          </w:p>
        </w:tc>
        <w:tc>
          <w:tcPr>
            <w:tcW w:w="3117" w:type="dxa"/>
          </w:tcPr>
          <w:p w14:paraId="37013495" w14:textId="5C71A216" w:rsidR="00096B1C" w:rsidRPr="00B61E73" w:rsidRDefault="00096B1C" w:rsidP="006A62E4">
            <w:pPr>
              <w:rPr>
                <w:vertAlign w:val="superscript"/>
              </w:rPr>
            </w:pPr>
            <w:proofErr w:type="gramStart"/>
            <w:r w:rsidRPr="00027AA8">
              <w:t>{{ “</w:t>
            </w:r>
            <w:proofErr w:type="gramEnd"/>
            <w:r w:rsidRPr="00027AA8">
              <w:t>{:.</w:t>
            </w:r>
            <w:r w:rsidR="00B61E73">
              <w:t>4</w:t>
            </w:r>
            <w:r w:rsidRPr="00027AA8">
              <w:t>f}”.</w:t>
            </w:r>
            <w:proofErr w:type="spellStart"/>
            <w:r w:rsidRPr="00027AA8">
              <w:t>format</w:t>
            </w:r>
            <w:proofErr w:type="spellEnd"/>
            <w:r w:rsidRPr="00027AA8">
              <w:t>(</w:t>
            </w:r>
            <w:proofErr w:type="spellStart"/>
            <w:r>
              <w:t>Snc</w:t>
            </w:r>
            <w:proofErr w:type="spellEnd"/>
            <w:r w:rsidRPr="00027AA8">
              <w:t>) }}</w:t>
            </w:r>
            <w:r w:rsidR="00B61E73">
              <w:t>m</w:t>
            </w:r>
            <w:r w:rsidR="00B61E73">
              <w:rPr>
                <w:vertAlign w:val="superscript"/>
              </w:rPr>
              <w:t>3</w:t>
            </w:r>
          </w:p>
        </w:tc>
        <w:tc>
          <w:tcPr>
            <w:tcW w:w="3117" w:type="dxa"/>
          </w:tcPr>
          <w:p w14:paraId="444B1677" w14:textId="61E8619C" w:rsidR="00096B1C" w:rsidRPr="00B61E73" w:rsidRDefault="00096B1C" w:rsidP="006A62E4">
            <w:pPr>
              <w:rPr>
                <w:vertAlign w:val="superscript"/>
              </w:rPr>
            </w:pPr>
            <w:proofErr w:type="gramStart"/>
            <w:r w:rsidRPr="00027AA8">
              <w:t>{{ “</w:t>
            </w:r>
            <w:proofErr w:type="gramEnd"/>
            <w:r w:rsidRPr="00027AA8">
              <w:t>{:.</w:t>
            </w:r>
            <w:r w:rsidR="00B61E73">
              <w:t>4</w:t>
            </w:r>
            <w:r w:rsidRPr="00027AA8">
              <w:t>f}”.</w:t>
            </w:r>
            <w:proofErr w:type="spellStart"/>
            <w:r w:rsidRPr="00027AA8">
              <w:t>format</w:t>
            </w:r>
            <w:proofErr w:type="spellEnd"/>
            <w:r w:rsidRPr="00027AA8">
              <w:t>(</w:t>
            </w:r>
            <w:r>
              <w:t>Sc</w:t>
            </w:r>
            <w:r w:rsidRPr="00027AA8">
              <w:t>) }}</w:t>
            </w:r>
            <w:r w:rsidR="00B61E73">
              <w:t xml:space="preserve"> m</w:t>
            </w:r>
            <w:r w:rsidR="00B61E73">
              <w:rPr>
                <w:vertAlign w:val="superscript"/>
              </w:rPr>
              <w:t>3</w:t>
            </w:r>
          </w:p>
        </w:tc>
      </w:tr>
    </w:tbl>
    <w:p w14:paraId="68E4E429" w14:textId="7318FF7E" w:rsidR="006A62E4" w:rsidRDefault="006A62E4" w:rsidP="00A4717B"/>
    <w:p w14:paraId="210E6F2C" w14:textId="6C6F97C0" w:rsidR="00A4717B" w:rsidRDefault="00A4717B" w:rsidP="00A4717B">
      <w:pPr>
        <w:rPr>
          <w:rFonts w:eastAsiaTheme="minorEastAsia"/>
        </w:rPr>
      </w:pPr>
      <w:r>
        <w:t xml:space="preserve">Para calcular el momento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dnc</m:t>
            </m:r>
          </m:sub>
        </m:sSub>
      </m:oMath>
      <w:r>
        <w:rPr>
          <w:rFonts w:eastAsiaTheme="minorEastAsia"/>
        </w:rPr>
        <w:t xml:space="preserve"> se toma el momento que actúa sobre la sección simple producido por el peso propio de la viga mas el peso propio de la losa. El peso producido por la losa y la viga es igual a </w:t>
      </w:r>
      <w:proofErr w:type="gramStart"/>
      <w:r w:rsidRPr="00027AA8">
        <w:t>{{ “</w:t>
      </w:r>
      <w:proofErr w:type="gramEnd"/>
      <w:r w:rsidRPr="00027AA8">
        <w:t>{:.</w:t>
      </w:r>
      <w:r>
        <w:t>2</w:t>
      </w:r>
      <w:r w:rsidRPr="00027AA8">
        <w:t>f}”.</w:t>
      </w:r>
      <w:proofErr w:type="spellStart"/>
      <w:r w:rsidRPr="00027AA8">
        <w:t>format</w:t>
      </w:r>
      <w:proofErr w:type="spellEnd"/>
      <w:r w:rsidRPr="00027AA8">
        <w:t>(</w:t>
      </w:r>
      <w:proofErr w:type="spellStart"/>
      <w:r>
        <w:t>DCest</w:t>
      </w:r>
      <w:proofErr w:type="spellEnd"/>
      <w:r w:rsidRPr="00027AA8">
        <w:t>) }}</w:t>
      </w:r>
      <w:r w:rsidR="00F153C7">
        <w:t xml:space="preserve"> kN </w:t>
      </w:r>
      <w:r>
        <w:t>m</w:t>
      </w:r>
      <w:r>
        <w:rPr>
          <w:rFonts w:eastAsiaTheme="minorEastAsia"/>
        </w:rPr>
        <w:t xml:space="preserve"> </w:t>
      </w:r>
    </w:p>
    <w:p w14:paraId="101D8CA6" w14:textId="780E282D" w:rsidR="000D2991" w:rsidRDefault="000D2991" w:rsidP="00A4717B">
      <w:pPr>
        <w:rPr>
          <w:rFonts w:eastAsiaTheme="minorEastAsia"/>
        </w:rPr>
      </w:pPr>
      <w:r>
        <w:rPr>
          <w:rFonts w:eastAsiaTheme="minorEastAsia"/>
        </w:rPr>
        <w:t xml:space="preserve">En estas condiciones la ecuación para el momento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dnc</m:t>
            </m:r>
          </m:sub>
        </m:sSub>
      </m:oMath>
      <w:r>
        <w:rPr>
          <w:rFonts w:eastAsiaTheme="minorEastAsia"/>
        </w:rPr>
        <w:t xml:space="preserve"> es la siguiente.</w:t>
      </w:r>
    </w:p>
    <w:p w14:paraId="52284A38" w14:textId="3B52B6AB" w:rsidR="000D2991" w:rsidRPr="000D2991" w:rsidRDefault="002D594E" w:rsidP="00A4717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dnc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DC</m:t>
                  </m:r>
                </m:e>
                <m:sub>
                  <m:r>
                    <w:rPr>
                      <w:rFonts w:ascii="Cambria Math" w:hAnsi="Cambria Math"/>
                    </w:rPr>
                    <m:t>losa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DC</m:t>
                  </m:r>
                </m:e>
                <m:sub>
                  <m:r>
                    <w:rPr>
                      <w:rFonts w:ascii="Cambria Math" w:hAnsi="Cambria Math"/>
                    </w:rPr>
                    <m:t>viga</m:t>
                  </m:r>
                </m:sub>
              </m:sSub>
              <m:r>
                <w:rPr>
                  <w:rFonts w:ascii="Cambria Math" w:hAnsi="Cambria Math"/>
                </w:rPr>
                <m:t>)XL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DC</m:t>
                  </m:r>
                </m:e>
                <m:sub>
                  <m:r>
                    <w:rPr>
                      <w:rFonts w:ascii="Cambria Math" w:hAnsi="Cambria Math"/>
                    </w:rPr>
                    <m:t>losa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DC</m:t>
                  </m:r>
                </m:e>
                <m:sub>
                  <m:r>
                    <w:rPr>
                      <w:rFonts w:ascii="Cambria Math" w:hAnsi="Cambria Math"/>
                    </w:rPr>
                    <m:t>viga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A45B6AD" w14:textId="4BEE3ABB" w:rsidR="000D2991" w:rsidRDefault="00B62D91" w:rsidP="00A4717B">
      <w:pPr>
        <w:rPr>
          <w:rFonts w:eastAsiaTheme="minorEastAsia"/>
        </w:rPr>
      </w:pPr>
      <w:r>
        <w:rPr>
          <w:rFonts w:eastAsiaTheme="minorEastAsia"/>
        </w:rPr>
        <w:lastRenderedPageBreak/>
        <w:t>Y p</w:t>
      </w:r>
      <w:r w:rsidR="000D2991">
        <w:rPr>
          <w:rFonts w:eastAsiaTheme="minorEastAsia"/>
        </w:rPr>
        <w:t xml:space="preserve">ara el momento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DC</m:t>
            </m:r>
          </m:sub>
        </m:sSub>
      </m:oMath>
      <w:r w:rsidR="000D2991">
        <w:rPr>
          <w:rFonts w:eastAsiaTheme="minorEastAsia"/>
        </w:rPr>
        <w:t>, el cual incluye el peso de</w:t>
      </w:r>
      <w:r>
        <w:rPr>
          <w:rFonts w:eastAsiaTheme="minorEastAsia"/>
        </w:rPr>
        <w:t xml:space="preserve">l </w:t>
      </w:r>
      <w:r w:rsidR="000D2991">
        <w:rPr>
          <w:rFonts w:eastAsiaTheme="minorEastAsia"/>
        </w:rPr>
        <w:t>bordillo, es la siguiente.</w:t>
      </w:r>
    </w:p>
    <w:p w14:paraId="54D9742A" w14:textId="062984D1" w:rsidR="000D2991" w:rsidRPr="000D2991" w:rsidRDefault="002D594E" w:rsidP="000D299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DC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DCXL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DC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52D0FC2" w14:textId="2D498897" w:rsidR="00387BF8" w:rsidRDefault="00387BF8" w:rsidP="00A4717B">
      <w:r>
        <w:t>La Tabla resume los cálculos necesarios para la determinación de la armadura a flexión en las vigas en secciones escogidas arbitrariamente cada 2 metros.</w:t>
      </w:r>
    </w:p>
    <w:p w14:paraId="7909CE50" w14:textId="3C99C3C2" w:rsidR="00387BF8" w:rsidRDefault="00387BF8" w:rsidP="00387BF8">
      <w:pPr>
        <w:pStyle w:val="Caption"/>
        <w:rPr>
          <w:b w:val="0"/>
        </w:rPr>
      </w:pPr>
      <w:r w:rsidRPr="00027AA8">
        <w:t xml:space="preserve">Tabla </w:t>
      </w:r>
      <w:r w:rsidRPr="00027AA8">
        <w:fldChar w:fldCharType="begin"/>
      </w:r>
      <w:r w:rsidRPr="00027AA8">
        <w:instrText xml:space="preserve"> STYLEREF 1 \s </w:instrText>
      </w:r>
      <w:r w:rsidRPr="00027AA8">
        <w:fldChar w:fldCharType="separate"/>
      </w:r>
      <w:r w:rsidR="00AE3F7F">
        <w:rPr>
          <w:noProof/>
        </w:rPr>
        <w:t>0</w:t>
      </w:r>
      <w:r w:rsidRPr="00027AA8">
        <w:fldChar w:fldCharType="end"/>
      </w:r>
      <w:r w:rsidRPr="00027AA8">
        <w:noBreakHyphen/>
      </w:r>
      <w:r w:rsidRPr="00027AA8">
        <w:fldChar w:fldCharType="begin"/>
      </w:r>
      <w:r w:rsidRPr="00027AA8">
        <w:instrText xml:space="preserve"> SEQ Tabla \* ARABIC \s 1 </w:instrText>
      </w:r>
      <w:r w:rsidRPr="00027AA8">
        <w:fldChar w:fldCharType="separate"/>
      </w:r>
      <w:ins w:id="319" w:author="rvcristiand" w:date="2021-09-14T11:07:00Z">
        <w:r w:rsidR="00AE3F7F">
          <w:rPr>
            <w:noProof/>
          </w:rPr>
          <w:t>17</w:t>
        </w:r>
      </w:ins>
      <w:del w:id="320" w:author="rvcristiand" w:date="2021-09-14T09:45:00Z">
        <w:r w:rsidRPr="00027AA8" w:rsidDel="00336559">
          <w:rPr>
            <w:noProof/>
          </w:rPr>
          <w:delText>11</w:delText>
        </w:r>
      </w:del>
      <w:r w:rsidRPr="00027AA8">
        <w:fldChar w:fldCharType="end"/>
      </w:r>
      <w:r w:rsidRPr="00027AA8">
        <w:t>.</w:t>
      </w:r>
      <w:r>
        <w:t>Diseño a flexión de las vigas interiores en secciones tomadas arbitrariamente</w:t>
      </w:r>
      <w:r w:rsidRPr="00027AA8">
        <w:rPr>
          <w:b w:val="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"/>
        <w:gridCol w:w="1983"/>
        <w:gridCol w:w="1983"/>
        <w:gridCol w:w="585"/>
        <w:gridCol w:w="1983"/>
        <w:gridCol w:w="588"/>
        <w:gridCol w:w="604"/>
        <w:gridCol w:w="606"/>
      </w:tblGrid>
      <w:tr w:rsidR="00DB687C" w14:paraId="0EC28070" w14:textId="04E74257" w:rsidTr="00DB687C">
        <w:tc>
          <w:tcPr>
            <w:tcW w:w="1093" w:type="dxa"/>
          </w:tcPr>
          <w:p w14:paraId="51E71456" w14:textId="54B78767" w:rsidR="00DB687C" w:rsidRDefault="00DB687C" w:rsidP="00387BF8">
            <w:r>
              <w:t>X (m)</w:t>
            </w:r>
          </w:p>
        </w:tc>
        <w:tc>
          <w:tcPr>
            <w:tcW w:w="1983" w:type="dxa"/>
          </w:tcPr>
          <w:p w14:paraId="29041756" w14:textId="1AEC615D" w:rsidR="00DB687C" w:rsidRPr="003375FF" w:rsidRDefault="00DB687C" w:rsidP="00387BF8">
            <w:r w:rsidRPr="00027AA8">
              <w:t>M</w:t>
            </w:r>
            <w:r w:rsidRPr="00027AA8">
              <w:rPr>
                <w:vertAlign w:val="subscript"/>
              </w:rPr>
              <w:t>DC</w:t>
            </w:r>
          </w:p>
        </w:tc>
        <w:tc>
          <w:tcPr>
            <w:tcW w:w="1983" w:type="dxa"/>
          </w:tcPr>
          <w:p w14:paraId="1D000DE5" w14:textId="247FFD22" w:rsidR="00DB687C" w:rsidRPr="00B63608" w:rsidRDefault="00DB687C" w:rsidP="00387BF8">
            <w:r w:rsidRPr="00027AA8">
              <w:t>M</w:t>
            </w:r>
            <w:r w:rsidRPr="00027AA8">
              <w:rPr>
                <w:vertAlign w:val="subscript"/>
              </w:rPr>
              <w:t>LL+IM</w:t>
            </w:r>
          </w:p>
        </w:tc>
        <w:tc>
          <w:tcPr>
            <w:tcW w:w="599" w:type="dxa"/>
          </w:tcPr>
          <w:p w14:paraId="2621C0E4" w14:textId="59BE9FF6" w:rsidR="00DB687C" w:rsidRPr="00B63608" w:rsidRDefault="00DB687C" w:rsidP="00387BF8">
            <w:r w:rsidRPr="00027AA8">
              <w:t>M</w:t>
            </w:r>
            <w:r>
              <w:rPr>
                <w:vertAlign w:val="subscript"/>
              </w:rPr>
              <w:t>U</w:t>
            </w:r>
          </w:p>
        </w:tc>
        <w:tc>
          <w:tcPr>
            <w:tcW w:w="1983" w:type="dxa"/>
          </w:tcPr>
          <w:p w14:paraId="72B90C8B" w14:textId="3405047E" w:rsidR="00DB687C" w:rsidRPr="00027AA8" w:rsidRDefault="00DB687C" w:rsidP="00387BF8">
            <w:proofErr w:type="spellStart"/>
            <w:r w:rsidRPr="00027AA8">
              <w:t>M</w:t>
            </w:r>
            <w:r>
              <w:rPr>
                <w:vertAlign w:val="subscript"/>
              </w:rPr>
              <w:t>dnc</w:t>
            </w:r>
            <w:proofErr w:type="spellEnd"/>
          </w:p>
        </w:tc>
        <w:tc>
          <w:tcPr>
            <w:tcW w:w="599" w:type="dxa"/>
          </w:tcPr>
          <w:p w14:paraId="69718D32" w14:textId="791E4438" w:rsidR="00DB687C" w:rsidRPr="00027AA8" w:rsidRDefault="00DB687C" w:rsidP="00387BF8">
            <w:proofErr w:type="spellStart"/>
            <w:r w:rsidRPr="00027AA8">
              <w:t>M</w:t>
            </w:r>
            <w:r>
              <w:rPr>
                <w:vertAlign w:val="subscript"/>
              </w:rPr>
              <w:t>cr</w:t>
            </w:r>
            <w:proofErr w:type="spellEnd"/>
          </w:p>
        </w:tc>
        <w:tc>
          <w:tcPr>
            <w:tcW w:w="614" w:type="dxa"/>
          </w:tcPr>
          <w:p w14:paraId="4501AD02" w14:textId="3AA8A9CB" w:rsidR="00DB687C" w:rsidRPr="00027AA8" w:rsidRDefault="00DB687C" w:rsidP="00387BF8">
            <w:proofErr w:type="spellStart"/>
            <w:r w:rsidRPr="00027AA8">
              <w:t>M</w:t>
            </w:r>
            <w:r>
              <w:rPr>
                <w:vertAlign w:val="subscript"/>
              </w:rPr>
              <w:t>cu</w:t>
            </w:r>
            <w:proofErr w:type="spellEnd"/>
          </w:p>
        </w:tc>
        <w:tc>
          <w:tcPr>
            <w:tcW w:w="496" w:type="dxa"/>
          </w:tcPr>
          <w:p w14:paraId="36E8B5E2" w14:textId="33CACBC8" w:rsidR="00DB687C" w:rsidRPr="00027AA8" w:rsidRDefault="00DB687C" w:rsidP="00387BF8">
            <w:r>
              <w:t>1,33</w:t>
            </w:r>
            <w:r w:rsidRPr="00027AA8">
              <w:t xml:space="preserve"> M</w:t>
            </w:r>
            <w:r>
              <w:rPr>
                <w:vertAlign w:val="subscript"/>
              </w:rPr>
              <w:t>U</w:t>
            </w:r>
          </w:p>
        </w:tc>
      </w:tr>
      <w:tr w:rsidR="00DB687C" w14:paraId="1E58EE47" w14:textId="1896745F" w:rsidTr="00DB687C">
        <w:tc>
          <w:tcPr>
            <w:tcW w:w="1093" w:type="dxa"/>
          </w:tcPr>
          <w:p w14:paraId="56C600A8" w14:textId="2C2A8E90" w:rsidR="00DB687C" w:rsidRPr="006A5EF0" w:rsidRDefault="00DB687C" w:rsidP="00314915"/>
        </w:tc>
        <w:tc>
          <w:tcPr>
            <w:tcW w:w="1983" w:type="dxa"/>
          </w:tcPr>
          <w:p w14:paraId="0514212D" w14:textId="196C234A" w:rsidR="00DB687C" w:rsidRPr="00C03437" w:rsidRDefault="00DB687C" w:rsidP="00314915">
            <w:r w:rsidRPr="009D7DFA">
              <w:t xml:space="preserve">{{%tr </w:t>
            </w:r>
            <w:proofErr w:type="spellStart"/>
            <w:r w:rsidRPr="009D7DFA">
              <w:t>for m</w:t>
            </w:r>
            <w:proofErr w:type="spellEnd"/>
            <w:r w:rsidRPr="009D7DFA">
              <w:t xml:space="preserve"> in </w:t>
            </w:r>
            <w:r>
              <w:t>MDC</w:t>
            </w:r>
            <w:r w:rsidRPr="009D7DFA">
              <w:t xml:space="preserve"> %}}</w:t>
            </w:r>
          </w:p>
        </w:tc>
        <w:tc>
          <w:tcPr>
            <w:tcW w:w="1983" w:type="dxa"/>
          </w:tcPr>
          <w:p w14:paraId="70495D4A" w14:textId="1C3115B4" w:rsidR="00DB687C" w:rsidRPr="00C03437" w:rsidRDefault="00DB687C" w:rsidP="00314915">
            <w:r w:rsidRPr="009D7DFA">
              <w:t xml:space="preserve">{{%tr </w:t>
            </w:r>
            <w:proofErr w:type="spellStart"/>
            <w:r w:rsidRPr="009D7DFA">
              <w:t>for m</w:t>
            </w:r>
            <w:proofErr w:type="spellEnd"/>
            <w:r w:rsidRPr="009D7DFA">
              <w:t xml:space="preserve"> in </w:t>
            </w:r>
            <w:proofErr w:type="spellStart"/>
            <w:r>
              <w:t>MLL</w:t>
            </w:r>
            <w:proofErr w:type="spellEnd"/>
            <w:r w:rsidRPr="009D7DFA">
              <w:t xml:space="preserve"> %}}</w:t>
            </w:r>
          </w:p>
        </w:tc>
        <w:tc>
          <w:tcPr>
            <w:tcW w:w="599" w:type="dxa"/>
          </w:tcPr>
          <w:p w14:paraId="498CC496" w14:textId="1104FA74" w:rsidR="00DB687C" w:rsidRPr="00C03437" w:rsidRDefault="00DB687C" w:rsidP="00314915"/>
        </w:tc>
        <w:tc>
          <w:tcPr>
            <w:tcW w:w="1983" w:type="dxa"/>
          </w:tcPr>
          <w:p w14:paraId="218BAF4A" w14:textId="02DA4E0C" w:rsidR="00DB687C" w:rsidRPr="00C03437" w:rsidRDefault="00DB687C" w:rsidP="00314915">
            <w:r w:rsidRPr="009D7DFA">
              <w:t xml:space="preserve">{{%tr </w:t>
            </w:r>
            <w:proofErr w:type="spellStart"/>
            <w:r w:rsidRPr="009D7DFA">
              <w:t>for m</w:t>
            </w:r>
            <w:proofErr w:type="spellEnd"/>
            <w:r w:rsidRPr="009D7DFA">
              <w:t xml:space="preserve"> in </w:t>
            </w:r>
            <w:proofErr w:type="spellStart"/>
            <w:r>
              <w:t>Mdnc</w:t>
            </w:r>
            <w:proofErr w:type="spellEnd"/>
            <w:r w:rsidRPr="009D7DFA">
              <w:t xml:space="preserve"> %}}</w:t>
            </w:r>
          </w:p>
        </w:tc>
        <w:tc>
          <w:tcPr>
            <w:tcW w:w="599" w:type="dxa"/>
          </w:tcPr>
          <w:p w14:paraId="4C877995" w14:textId="77777777" w:rsidR="00DB687C" w:rsidRPr="00C03437" w:rsidRDefault="00DB687C" w:rsidP="00314915"/>
        </w:tc>
        <w:tc>
          <w:tcPr>
            <w:tcW w:w="614" w:type="dxa"/>
          </w:tcPr>
          <w:p w14:paraId="60CDCCE4" w14:textId="77777777" w:rsidR="00DB687C" w:rsidRPr="00C03437" w:rsidRDefault="00DB687C" w:rsidP="00314915"/>
        </w:tc>
        <w:tc>
          <w:tcPr>
            <w:tcW w:w="496" w:type="dxa"/>
          </w:tcPr>
          <w:p w14:paraId="5EFB2F1C" w14:textId="77777777" w:rsidR="00DB687C" w:rsidRPr="00C03437" w:rsidRDefault="00DB687C" w:rsidP="00314915"/>
        </w:tc>
      </w:tr>
      <w:tr w:rsidR="00DB687C" w:rsidRPr="00143C23" w14:paraId="4E00ED70" w14:textId="654B33C4" w:rsidTr="00DB687C">
        <w:tc>
          <w:tcPr>
            <w:tcW w:w="1093" w:type="dxa"/>
          </w:tcPr>
          <w:p w14:paraId="39EB3E08" w14:textId="77ABF7C9" w:rsidR="00DB687C" w:rsidRPr="006A5EF0" w:rsidRDefault="00DB687C" w:rsidP="00314915"/>
        </w:tc>
        <w:tc>
          <w:tcPr>
            <w:tcW w:w="1983" w:type="dxa"/>
          </w:tcPr>
          <w:p w14:paraId="10B78A35" w14:textId="64927CF0" w:rsidR="00DB687C" w:rsidRPr="00143C23" w:rsidRDefault="00DB687C" w:rsidP="00314915">
            <w:proofErr w:type="gramStart"/>
            <w:r w:rsidRPr="009D7DFA">
              <w:t>{{ ‘</w:t>
            </w:r>
            <w:proofErr w:type="gramEnd"/>
            <w:r w:rsidRPr="009D7DFA">
              <w:t>{:.2f}’.format(m[</w:t>
            </w:r>
            <w:r>
              <w:t>1</w:t>
            </w:r>
            <w:r w:rsidRPr="009D7DFA">
              <w:t>]) }} m</w:t>
            </w:r>
          </w:p>
        </w:tc>
        <w:tc>
          <w:tcPr>
            <w:tcW w:w="1983" w:type="dxa"/>
          </w:tcPr>
          <w:p w14:paraId="6C3DC9CD" w14:textId="23B73C71" w:rsidR="00DB687C" w:rsidRPr="00143C23" w:rsidRDefault="00DB687C" w:rsidP="00314915">
            <w:proofErr w:type="gramStart"/>
            <w:r w:rsidRPr="009D7DFA">
              <w:t>{{ ‘</w:t>
            </w:r>
            <w:proofErr w:type="gramEnd"/>
            <w:r w:rsidRPr="009D7DFA">
              <w:t>{:.2f}’.format(m[</w:t>
            </w:r>
            <w:r>
              <w:t>1</w:t>
            </w:r>
            <w:r w:rsidRPr="009D7DFA">
              <w:t>]) }} m</w:t>
            </w:r>
          </w:p>
        </w:tc>
        <w:tc>
          <w:tcPr>
            <w:tcW w:w="599" w:type="dxa"/>
          </w:tcPr>
          <w:p w14:paraId="1973A04E" w14:textId="0708FEB3" w:rsidR="00DB687C" w:rsidRPr="00143C23" w:rsidRDefault="00DB687C" w:rsidP="00314915"/>
        </w:tc>
        <w:tc>
          <w:tcPr>
            <w:tcW w:w="1983" w:type="dxa"/>
          </w:tcPr>
          <w:p w14:paraId="06D0539A" w14:textId="73131BED" w:rsidR="00DB687C" w:rsidRPr="00143C23" w:rsidRDefault="00DB687C" w:rsidP="00314915">
            <w:proofErr w:type="gramStart"/>
            <w:r w:rsidRPr="009D7DFA">
              <w:t>{{ ‘</w:t>
            </w:r>
            <w:proofErr w:type="gramEnd"/>
            <w:r w:rsidRPr="009D7DFA">
              <w:t>{:.2f}’.format(m[</w:t>
            </w:r>
            <w:r>
              <w:t>1</w:t>
            </w:r>
            <w:r w:rsidRPr="009D7DFA">
              <w:t>]) }} m</w:t>
            </w:r>
          </w:p>
        </w:tc>
        <w:tc>
          <w:tcPr>
            <w:tcW w:w="599" w:type="dxa"/>
          </w:tcPr>
          <w:p w14:paraId="10BF1CC1" w14:textId="77777777" w:rsidR="00DB687C" w:rsidRPr="00143C23" w:rsidRDefault="00DB687C" w:rsidP="00314915"/>
        </w:tc>
        <w:tc>
          <w:tcPr>
            <w:tcW w:w="614" w:type="dxa"/>
          </w:tcPr>
          <w:p w14:paraId="1AB95528" w14:textId="77777777" w:rsidR="00DB687C" w:rsidRPr="00143C23" w:rsidRDefault="00DB687C" w:rsidP="00314915"/>
        </w:tc>
        <w:tc>
          <w:tcPr>
            <w:tcW w:w="496" w:type="dxa"/>
          </w:tcPr>
          <w:p w14:paraId="110DC3F1" w14:textId="77777777" w:rsidR="00DB687C" w:rsidRPr="00143C23" w:rsidRDefault="00DB687C" w:rsidP="00314915"/>
        </w:tc>
      </w:tr>
      <w:tr w:rsidR="00DB687C" w14:paraId="78D99223" w14:textId="5822B0F1" w:rsidTr="00DB687C">
        <w:tc>
          <w:tcPr>
            <w:tcW w:w="1093" w:type="dxa"/>
          </w:tcPr>
          <w:p w14:paraId="14A1B263" w14:textId="1B4DD32E" w:rsidR="00DB687C" w:rsidRPr="006A5EF0" w:rsidRDefault="00DB687C" w:rsidP="00314915"/>
        </w:tc>
        <w:tc>
          <w:tcPr>
            <w:tcW w:w="1983" w:type="dxa"/>
          </w:tcPr>
          <w:p w14:paraId="1A454B7F" w14:textId="62CFDFB9" w:rsidR="00DB687C" w:rsidRPr="006A5EF0" w:rsidRDefault="00DB687C" w:rsidP="00314915">
            <w:r w:rsidRPr="00027AA8">
              <w:t>{{%</w:t>
            </w:r>
            <w:proofErr w:type="spellStart"/>
            <w:r w:rsidRPr="00027AA8">
              <w:t>tr</w:t>
            </w:r>
            <w:proofErr w:type="spellEnd"/>
            <w:r w:rsidRPr="00027AA8">
              <w:t xml:space="preserve"> </w:t>
            </w:r>
            <w:proofErr w:type="spellStart"/>
            <w:r w:rsidRPr="00027AA8">
              <w:t>endfor</w:t>
            </w:r>
            <w:proofErr w:type="spellEnd"/>
            <w:r w:rsidRPr="00027AA8">
              <w:t xml:space="preserve"> %}}</w:t>
            </w:r>
          </w:p>
        </w:tc>
        <w:tc>
          <w:tcPr>
            <w:tcW w:w="1983" w:type="dxa"/>
          </w:tcPr>
          <w:p w14:paraId="6F6DFE35" w14:textId="47967379" w:rsidR="00DB687C" w:rsidRPr="006A5EF0" w:rsidRDefault="00DB687C" w:rsidP="00314915">
            <w:r w:rsidRPr="00027AA8">
              <w:t>{{%</w:t>
            </w:r>
            <w:proofErr w:type="spellStart"/>
            <w:r w:rsidRPr="00027AA8">
              <w:t>tr</w:t>
            </w:r>
            <w:proofErr w:type="spellEnd"/>
            <w:r w:rsidRPr="00027AA8">
              <w:t xml:space="preserve"> </w:t>
            </w:r>
            <w:proofErr w:type="spellStart"/>
            <w:r w:rsidRPr="00027AA8">
              <w:t>endfor</w:t>
            </w:r>
            <w:proofErr w:type="spellEnd"/>
            <w:r w:rsidRPr="00027AA8">
              <w:t xml:space="preserve"> %}}</w:t>
            </w:r>
          </w:p>
        </w:tc>
        <w:tc>
          <w:tcPr>
            <w:tcW w:w="599" w:type="dxa"/>
          </w:tcPr>
          <w:p w14:paraId="69BE247F" w14:textId="7F1FC23C" w:rsidR="00DB687C" w:rsidRPr="006A5EF0" w:rsidRDefault="00DB687C" w:rsidP="00314915"/>
        </w:tc>
        <w:tc>
          <w:tcPr>
            <w:tcW w:w="1983" w:type="dxa"/>
          </w:tcPr>
          <w:p w14:paraId="58CC6A6F" w14:textId="3F2349C9" w:rsidR="00DB687C" w:rsidRPr="006A5EF0" w:rsidRDefault="00DB687C" w:rsidP="00314915">
            <w:r w:rsidRPr="00027AA8">
              <w:t>{{%</w:t>
            </w:r>
            <w:proofErr w:type="spellStart"/>
            <w:r w:rsidRPr="00027AA8">
              <w:t>tr</w:t>
            </w:r>
            <w:proofErr w:type="spellEnd"/>
            <w:r w:rsidRPr="00027AA8">
              <w:t xml:space="preserve"> </w:t>
            </w:r>
            <w:proofErr w:type="spellStart"/>
            <w:r w:rsidRPr="00027AA8">
              <w:t>endfor</w:t>
            </w:r>
            <w:proofErr w:type="spellEnd"/>
            <w:r w:rsidRPr="00027AA8">
              <w:t xml:space="preserve"> %}}</w:t>
            </w:r>
          </w:p>
        </w:tc>
        <w:tc>
          <w:tcPr>
            <w:tcW w:w="599" w:type="dxa"/>
          </w:tcPr>
          <w:p w14:paraId="475EBF7F" w14:textId="77777777" w:rsidR="00DB687C" w:rsidRPr="006A5EF0" w:rsidRDefault="00DB687C" w:rsidP="00314915"/>
        </w:tc>
        <w:tc>
          <w:tcPr>
            <w:tcW w:w="614" w:type="dxa"/>
          </w:tcPr>
          <w:p w14:paraId="760651AA" w14:textId="77777777" w:rsidR="00DB687C" w:rsidRPr="006A5EF0" w:rsidRDefault="00DB687C" w:rsidP="00314915"/>
        </w:tc>
        <w:tc>
          <w:tcPr>
            <w:tcW w:w="496" w:type="dxa"/>
          </w:tcPr>
          <w:p w14:paraId="45EAF6D3" w14:textId="77777777" w:rsidR="00DB687C" w:rsidRPr="006A5EF0" w:rsidRDefault="00DB687C" w:rsidP="00314915"/>
        </w:tc>
      </w:tr>
    </w:tbl>
    <w:p w14:paraId="4248F77E" w14:textId="77777777" w:rsidR="00387BF8" w:rsidRPr="006A5EF0" w:rsidRDefault="00387BF8" w:rsidP="00387BF8"/>
    <w:sectPr w:rsidR="00387BF8" w:rsidRPr="006A5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rvcristiand" w:date="2021-09-14T10:09:00Z" w:initials="r">
    <w:p w14:paraId="048842B3" w14:textId="77777777" w:rsidR="00646DD9" w:rsidRDefault="00646DD9" w:rsidP="00646DD9">
      <w:pPr>
        <w:pStyle w:val="CommentText"/>
        <w:numPr>
          <w:ilvl w:val="0"/>
          <w:numId w:val="2"/>
        </w:numPr>
      </w:pPr>
      <w:r>
        <w:rPr>
          <w:rStyle w:val="CommentReference"/>
        </w:rPr>
        <w:annotationRef/>
      </w:r>
      <w:r>
        <w:t xml:space="preserve"> Sería bueno agregar un apartado con las normas que se usan. De pronto sería conveniente hacerlo en la introducción.</w:t>
      </w:r>
    </w:p>
    <w:p w14:paraId="791EFCF8" w14:textId="77777777" w:rsidR="00373EFC" w:rsidRDefault="00373EFC" w:rsidP="00646DD9">
      <w:pPr>
        <w:pStyle w:val="CommentText"/>
        <w:numPr>
          <w:ilvl w:val="0"/>
          <w:numId w:val="2"/>
        </w:numPr>
      </w:pPr>
      <w:r>
        <w:t xml:space="preserve"> Sería bueno poner el peso </w:t>
      </w:r>
      <w:proofErr w:type="spellStart"/>
      <w:r>
        <w:t>especifico</w:t>
      </w:r>
      <w:proofErr w:type="spellEnd"/>
      <w:r>
        <w:t xml:space="preserve"> del concreto reforzado.</w:t>
      </w:r>
    </w:p>
    <w:p w14:paraId="017B0A0C" w14:textId="6EDA3F7F" w:rsidR="00B369E3" w:rsidRDefault="00B369E3" w:rsidP="00646DD9">
      <w:pPr>
        <w:pStyle w:val="CommentText"/>
        <w:numPr>
          <w:ilvl w:val="0"/>
          <w:numId w:val="2"/>
        </w:numPr>
      </w:pPr>
      <w:r>
        <w:t xml:space="preserve"> Cuando hagamos mención a las cargas vivas de la Norma CCP-14, refirámonos a ellas como carga viva </w:t>
      </w:r>
      <w:proofErr w:type="spellStart"/>
      <w:r>
        <w:t>vehiuclar</w:t>
      </w:r>
      <w:proofErr w:type="spellEnd"/>
    </w:p>
  </w:comment>
  <w:comment w:id="19" w:author="rvcristiand" w:date="2021-09-14T09:40:00Z" w:initials="r">
    <w:p w14:paraId="1B9E5BCE" w14:textId="77777777" w:rsidR="00336559" w:rsidRDefault="00336559" w:rsidP="00336559">
      <w:pPr>
        <w:pStyle w:val="CommentText"/>
        <w:numPr>
          <w:ilvl w:val="0"/>
          <w:numId w:val="2"/>
        </w:numPr>
      </w:pPr>
      <w:r>
        <w:rPr>
          <w:rStyle w:val="CommentReference"/>
        </w:rPr>
        <w:annotationRef/>
      </w:r>
      <w:r w:rsidRPr="00336559">
        <w:t xml:space="preserve"> Cambiemos la escala de las cota</w:t>
      </w:r>
      <w:r>
        <w:t>s por unas en que las dimensiones se puedan ver con facilidad.</w:t>
      </w:r>
    </w:p>
    <w:p w14:paraId="7841C838" w14:textId="77777777" w:rsidR="00336559" w:rsidRDefault="00336559" w:rsidP="00336559">
      <w:pPr>
        <w:pStyle w:val="CommentText"/>
        <w:numPr>
          <w:ilvl w:val="0"/>
          <w:numId w:val="2"/>
        </w:numPr>
      </w:pPr>
      <w:r>
        <w:t xml:space="preserve"> Sería conveniente dibujar parte de los estribos para mostrar los apoyos de las vigas.</w:t>
      </w:r>
    </w:p>
    <w:p w14:paraId="00ACD081" w14:textId="6BDA07D7" w:rsidR="00336559" w:rsidRPr="00336559" w:rsidRDefault="00336559" w:rsidP="00E06769">
      <w:pPr>
        <w:pStyle w:val="CommentText"/>
        <w:numPr>
          <w:ilvl w:val="0"/>
          <w:numId w:val="2"/>
        </w:numPr>
      </w:pPr>
      <w:r w:rsidRPr="00336559">
        <w:t xml:space="preserve"> Usemos como ancho máximo para </w:t>
      </w:r>
      <w:r w:rsidR="00A60541" w:rsidRPr="00336559">
        <w:t>las imágenes</w:t>
      </w:r>
      <w:r w:rsidRPr="00336559">
        <w:t xml:space="preserve"> 5,5 in.</w:t>
      </w:r>
    </w:p>
  </w:comment>
  <w:comment w:id="23" w:author="rvcristiand" w:date="2021-09-14T09:40:00Z" w:initials="r">
    <w:p w14:paraId="39E5F06F" w14:textId="4545B11C" w:rsidR="00336559" w:rsidRDefault="00336559">
      <w:pPr>
        <w:pStyle w:val="CommentText"/>
      </w:pPr>
      <w:r>
        <w:rPr>
          <w:rStyle w:val="CommentReference"/>
        </w:rPr>
        <w:annotationRef/>
      </w:r>
    </w:p>
  </w:comment>
  <w:comment w:id="33" w:author="rvcristiand" w:date="2021-09-14T09:44:00Z" w:initials="r">
    <w:p w14:paraId="3632EE30" w14:textId="48C7F88F" w:rsidR="00336559" w:rsidRPr="00336559" w:rsidRDefault="00336559" w:rsidP="00336559">
      <w:pPr>
        <w:pStyle w:val="CommentText"/>
        <w:numPr>
          <w:ilvl w:val="0"/>
          <w:numId w:val="3"/>
        </w:numPr>
      </w:pPr>
      <w:r>
        <w:rPr>
          <w:rStyle w:val="CommentReference"/>
        </w:rPr>
        <w:annotationRef/>
      </w:r>
      <w:r w:rsidRPr="00336559">
        <w:t xml:space="preserve"> Esta imagen también la Podemos d</w:t>
      </w:r>
      <w:r>
        <w:t>ejar en 5,5 in de ancho.</w:t>
      </w:r>
    </w:p>
  </w:comment>
  <w:comment w:id="63" w:author="rvcristiand" w:date="2021-09-14T09:53:00Z" w:initials="r">
    <w:p w14:paraId="54422EE4" w14:textId="18EC1196" w:rsidR="00A60541" w:rsidRDefault="00A60541" w:rsidP="00A60541">
      <w:pPr>
        <w:pStyle w:val="CommentText"/>
        <w:numPr>
          <w:ilvl w:val="0"/>
          <w:numId w:val="4"/>
        </w:numPr>
      </w:pPr>
      <w:r>
        <w:rPr>
          <w:rStyle w:val="CommentReference"/>
        </w:rPr>
        <w:annotationRef/>
      </w:r>
      <w:r w:rsidRPr="00A60541">
        <w:t xml:space="preserve"> Agregue el m</w:t>
      </w:r>
      <w:r>
        <w:t>ó</w:t>
      </w:r>
      <w:r w:rsidRPr="00A60541">
        <w:t>dulo de elasticidad d</w:t>
      </w:r>
      <w:r>
        <w:t>el acero.</w:t>
      </w:r>
    </w:p>
    <w:p w14:paraId="024BFE6A" w14:textId="651096EB" w:rsidR="00A60541" w:rsidRPr="00A60541" w:rsidRDefault="00A60541" w:rsidP="00A60541">
      <w:pPr>
        <w:pStyle w:val="CommentText"/>
        <w:numPr>
          <w:ilvl w:val="0"/>
          <w:numId w:val="4"/>
        </w:numPr>
      </w:pPr>
      <w:r>
        <w:t xml:space="preserve"> Agregue variables para los módulos, así como lo hizo para </w:t>
      </w:r>
      <w:r w:rsidR="00A1794A">
        <w:t xml:space="preserve">la resistencia del concreto </w:t>
      </w:r>
      <w:proofErr w:type="spellStart"/>
      <w:r w:rsidR="00A1794A">
        <w:t>f’c</w:t>
      </w:r>
      <w:proofErr w:type="spellEnd"/>
      <w:r w:rsidR="00A1794A">
        <w:t xml:space="preserve"> y para la resistencia a la fluencia del acero </w:t>
      </w:r>
      <w:proofErr w:type="spellStart"/>
      <w:r w:rsidR="00A1794A">
        <w:t>fy</w:t>
      </w:r>
      <w:proofErr w:type="spellEnd"/>
      <w:r w:rsidR="00A1794A">
        <w:t xml:space="preserve">. Para los módulos del concreto y del acero puede usar </w:t>
      </w:r>
      <w:proofErr w:type="spellStart"/>
      <w:r w:rsidR="00A1794A">
        <w:t>Ec</w:t>
      </w:r>
      <w:proofErr w:type="spellEnd"/>
      <w:r w:rsidR="00A1794A">
        <w:t xml:space="preserve"> y Es respectivamente.</w:t>
      </w:r>
    </w:p>
  </w:comment>
  <w:comment w:id="74" w:author="rvcristiand" w:date="2021-09-14T10:40:00Z" w:initials="r">
    <w:p w14:paraId="755987A6" w14:textId="5780C258" w:rsidR="009D7C19" w:rsidRDefault="009D7C19" w:rsidP="009D7C19">
      <w:pPr>
        <w:pStyle w:val="CommentText"/>
        <w:numPr>
          <w:ilvl w:val="0"/>
          <w:numId w:val="5"/>
        </w:numPr>
      </w:pPr>
      <w:r>
        <w:t xml:space="preserve"> ¿?</w:t>
      </w:r>
      <w:r>
        <w:rPr>
          <w:rStyle w:val="CommentReference"/>
        </w:rPr>
        <w:annotationRef/>
      </w:r>
    </w:p>
  </w:comment>
  <w:comment w:id="91" w:author="rvcristiand" w:date="2021-09-14T10:08:00Z" w:initials="r">
    <w:p w14:paraId="3C0C12C8" w14:textId="2B6FF79D" w:rsidR="00646DD9" w:rsidRDefault="00646DD9" w:rsidP="00646DD9">
      <w:pPr>
        <w:pStyle w:val="CommentText"/>
        <w:numPr>
          <w:ilvl w:val="0"/>
          <w:numId w:val="5"/>
        </w:numPr>
      </w:pPr>
      <w:r>
        <w:rPr>
          <w:rStyle w:val="CommentReference"/>
        </w:rPr>
        <w:annotationRef/>
      </w:r>
      <w:r>
        <w:t xml:space="preserve"> ¿IM = 33% o igual a 15% de qué?</w:t>
      </w:r>
    </w:p>
  </w:comment>
  <w:comment w:id="133" w:author="rvcristiand" w:date="2021-09-14T10:17:00Z" w:initials="r">
    <w:p w14:paraId="1642AA98" w14:textId="60DD865D" w:rsidR="00C64003" w:rsidRDefault="00C64003" w:rsidP="00C64003">
      <w:pPr>
        <w:pStyle w:val="CommentText"/>
        <w:numPr>
          <w:ilvl w:val="0"/>
          <w:numId w:val="7"/>
        </w:numPr>
      </w:pPr>
      <w:r>
        <w:rPr>
          <w:rStyle w:val="CommentReference"/>
        </w:rPr>
        <w:annotationRef/>
      </w:r>
      <w:r>
        <w:t xml:space="preserve"> Ya que todas esas dimensiones son normalmente múltiplos de 5 cm, podemos usar dos cifras sign</w:t>
      </w:r>
      <w:r w:rsidR="00373EFC">
        <w:t xml:space="preserve">ificativas para todos </w:t>
      </w:r>
      <w:proofErr w:type="spellStart"/>
      <w:r w:rsidR="00373EFC">
        <w:t>lo</w:t>
      </w:r>
      <w:proofErr w:type="spellEnd"/>
      <w:r w:rsidR="00373EFC">
        <w:t xml:space="preserve"> valores.</w:t>
      </w:r>
    </w:p>
  </w:comment>
  <w:comment w:id="147" w:author="rvcristiand" w:date="2021-09-14T10:21:00Z" w:initials="r">
    <w:p w14:paraId="28D307B1" w14:textId="56B96F16" w:rsidR="00373EFC" w:rsidRDefault="00373EFC" w:rsidP="00373EFC">
      <w:pPr>
        <w:pStyle w:val="CommentText"/>
        <w:numPr>
          <w:ilvl w:val="0"/>
          <w:numId w:val="8"/>
        </w:numPr>
      </w:pPr>
      <w:r>
        <w:rPr>
          <w:rStyle w:val="CommentReference"/>
        </w:rPr>
        <w:annotationRef/>
      </w:r>
      <w:r>
        <w:t xml:space="preserve"> Agreguemos aquí la descripción de la carga viva.</w:t>
      </w:r>
    </w:p>
  </w:comment>
  <w:comment w:id="157" w:author="rvcristiand" w:date="2021-09-14T10:27:00Z" w:initials="r">
    <w:p w14:paraId="42EED2EE" w14:textId="692CA20E" w:rsidR="008737ED" w:rsidRDefault="008737ED" w:rsidP="008737ED">
      <w:pPr>
        <w:pStyle w:val="CommentText"/>
        <w:numPr>
          <w:ilvl w:val="0"/>
          <w:numId w:val="9"/>
        </w:numPr>
      </w:pPr>
      <w:r>
        <w:rPr>
          <w:rStyle w:val="CommentReference"/>
        </w:rPr>
        <w:annotationRef/>
      </w:r>
      <w:r>
        <w:t xml:space="preserve"> Agreguemos el total de las cargas, que me imagino que es igual a DC, ¿verdad?</w:t>
      </w:r>
    </w:p>
  </w:comment>
  <w:comment w:id="213" w:author="rvcristiand" w:date="2021-09-14T10:33:00Z" w:initials="r">
    <w:p w14:paraId="308A64D3" w14:textId="7AEAFC43" w:rsidR="008737ED" w:rsidRDefault="008737ED" w:rsidP="008737ED">
      <w:pPr>
        <w:pStyle w:val="CommentText"/>
        <w:numPr>
          <w:ilvl w:val="0"/>
          <w:numId w:val="10"/>
        </w:numPr>
      </w:pPr>
      <w:r>
        <w:rPr>
          <w:rStyle w:val="CommentReference"/>
        </w:rPr>
        <w:annotationRef/>
      </w:r>
      <w:r>
        <w:t xml:space="preserve"> Escribir cada una de las variables (MDC, losa más vigas, </w:t>
      </w:r>
      <w:proofErr w:type="spellStart"/>
      <w:r>
        <w:t>etc</w:t>
      </w:r>
      <w:proofErr w:type="spellEnd"/>
      <w:r>
        <w:t>) en ecuaciones.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17B0A0C" w15:done="0"/>
  <w15:commentEx w15:paraId="00ACD081" w15:done="0"/>
  <w15:commentEx w15:paraId="39E5F06F" w15:done="0"/>
  <w15:commentEx w15:paraId="3632EE30" w15:done="0"/>
  <w15:commentEx w15:paraId="024BFE6A" w15:done="0"/>
  <w15:commentEx w15:paraId="755987A6" w15:done="0"/>
  <w15:commentEx w15:paraId="3C0C12C8" w15:done="0"/>
  <w15:commentEx w15:paraId="1642AA98" w15:done="0"/>
  <w15:commentEx w15:paraId="28D307B1" w15:done="0"/>
  <w15:commentEx w15:paraId="42EED2EE" w15:done="0"/>
  <w15:commentEx w15:paraId="308A64D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EAF340" w16cex:dateUtc="2021-09-14T15:09:00Z"/>
  <w16cex:commentExtensible w16cex:durableId="24EAEC9C" w16cex:dateUtc="2021-09-14T14:40:00Z"/>
  <w16cex:commentExtensible w16cex:durableId="24EAEC84" w16cex:dateUtc="2021-09-14T14:40:00Z"/>
  <w16cex:commentExtensible w16cex:durableId="24EAED76" w16cex:dateUtc="2021-09-14T14:44:00Z"/>
  <w16cex:commentExtensible w16cex:durableId="24EAEFAD" w16cex:dateUtc="2021-09-14T14:53:00Z"/>
  <w16cex:commentExtensible w16cex:durableId="24EAFA8A" w16cex:dateUtc="2021-09-14T15:40:00Z"/>
  <w16cex:commentExtensible w16cex:durableId="24EAF310" w16cex:dateUtc="2021-09-14T15:08:00Z"/>
  <w16cex:commentExtensible w16cex:durableId="24EAF51D" w16cex:dateUtc="2021-09-14T15:17:00Z"/>
  <w16cex:commentExtensible w16cex:durableId="24EAF640" w16cex:dateUtc="2021-09-14T15:21:00Z"/>
  <w16cex:commentExtensible w16cex:durableId="24EAF7A3" w16cex:dateUtc="2021-09-14T15:27:00Z"/>
  <w16cex:commentExtensible w16cex:durableId="24EAF900" w16cex:dateUtc="2021-09-14T15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17B0A0C" w16cid:durableId="24EAF340"/>
  <w16cid:commentId w16cid:paraId="00ACD081" w16cid:durableId="24EAEC9C"/>
  <w16cid:commentId w16cid:paraId="39E5F06F" w16cid:durableId="24EAEC84"/>
  <w16cid:commentId w16cid:paraId="3632EE30" w16cid:durableId="24EAED76"/>
  <w16cid:commentId w16cid:paraId="024BFE6A" w16cid:durableId="24EAEFAD"/>
  <w16cid:commentId w16cid:paraId="755987A6" w16cid:durableId="24EAFA8A"/>
  <w16cid:commentId w16cid:paraId="3C0C12C8" w16cid:durableId="24EAF310"/>
  <w16cid:commentId w16cid:paraId="1642AA98" w16cid:durableId="24EAF51D"/>
  <w16cid:commentId w16cid:paraId="28D307B1" w16cid:durableId="24EAF640"/>
  <w16cid:commentId w16cid:paraId="42EED2EE" w16cid:durableId="24EAF7A3"/>
  <w16cid:commentId w16cid:paraId="308A64D3" w16cid:durableId="24EAF90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069BE"/>
    <w:multiLevelType w:val="hybridMultilevel"/>
    <w:tmpl w:val="24AAEF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7F3978"/>
    <w:multiLevelType w:val="hybridMultilevel"/>
    <w:tmpl w:val="E87EDD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1A2D79"/>
    <w:multiLevelType w:val="hybridMultilevel"/>
    <w:tmpl w:val="A75CE7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A2189D"/>
    <w:multiLevelType w:val="hybridMultilevel"/>
    <w:tmpl w:val="9BFCA9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290B8C"/>
    <w:multiLevelType w:val="hybridMultilevel"/>
    <w:tmpl w:val="F2ECE1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3064D9"/>
    <w:multiLevelType w:val="hybridMultilevel"/>
    <w:tmpl w:val="266E8E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F9E6FBF"/>
    <w:multiLevelType w:val="hybridMultilevel"/>
    <w:tmpl w:val="2B8E60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0E02C0E"/>
    <w:multiLevelType w:val="hybridMultilevel"/>
    <w:tmpl w:val="A0D8F3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292143A"/>
    <w:multiLevelType w:val="hybridMultilevel"/>
    <w:tmpl w:val="35208F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2DB141D"/>
    <w:multiLevelType w:val="hybridMultilevel"/>
    <w:tmpl w:val="92FA26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0"/>
  </w:num>
  <w:num w:numId="5">
    <w:abstractNumId w:val="7"/>
  </w:num>
  <w:num w:numId="6">
    <w:abstractNumId w:val="8"/>
  </w:num>
  <w:num w:numId="7">
    <w:abstractNumId w:val="3"/>
  </w:num>
  <w:num w:numId="8">
    <w:abstractNumId w:val="6"/>
  </w:num>
  <w:num w:numId="9">
    <w:abstractNumId w:val="5"/>
  </w:num>
  <w:num w:numId="1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vcristiand">
    <w15:presenceInfo w15:providerId="None" w15:userId="rvcristian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26B"/>
    <w:rsid w:val="00015467"/>
    <w:rsid w:val="00016535"/>
    <w:rsid w:val="00027AA8"/>
    <w:rsid w:val="00035BFB"/>
    <w:rsid w:val="00042E9B"/>
    <w:rsid w:val="000534F4"/>
    <w:rsid w:val="000626DD"/>
    <w:rsid w:val="0008224F"/>
    <w:rsid w:val="00096B1C"/>
    <w:rsid w:val="00097B8B"/>
    <w:rsid w:val="000A0646"/>
    <w:rsid w:val="000B7B9D"/>
    <w:rsid w:val="000C414C"/>
    <w:rsid w:val="000C421F"/>
    <w:rsid w:val="000D2991"/>
    <w:rsid w:val="000D542D"/>
    <w:rsid w:val="000F4466"/>
    <w:rsid w:val="00116022"/>
    <w:rsid w:val="0012336B"/>
    <w:rsid w:val="00130C5C"/>
    <w:rsid w:val="00136914"/>
    <w:rsid w:val="00143C23"/>
    <w:rsid w:val="001A1425"/>
    <w:rsid w:val="001C59F5"/>
    <w:rsid w:val="001C5BF0"/>
    <w:rsid w:val="001C5CA6"/>
    <w:rsid w:val="001C7D66"/>
    <w:rsid w:val="001F4925"/>
    <w:rsid w:val="00204B3C"/>
    <w:rsid w:val="00205F44"/>
    <w:rsid w:val="0021626B"/>
    <w:rsid w:val="00231762"/>
    <w:rsid w:val="00240B3F"/>
    <w:rsid w:val="00244F74"/>
    <w:rsid w:val="00250088"/>
    <w:rsid w:val="002510D3"/>
    <w:rsid w:val="00253B34"/>
    <w:rsid w:val="0026228E"/>
    <w:rsid w:val="00270F50"/>
    <w:rsid w:val="002739A1"/>
    <w:rsid w:val="00276970"/>
    <w:rsid w:val="00296F8B"/>
    <w:rsid w:val="002D594E"/>
    <w:rsid w:val="003061FE"/>
    <w:rsid w:val="00306611"/>
    <w:rsid w:val="00314915"/>
    <w:rsid w:val="00326749"/>
    <w:rsid w:val="00331FE4"/>
    <w:rsid w:val="00336559"/>
    <w:rsid w:val="003375FF"/>
    <w:rsid w:val="00373EFC"/>
    <w:rsid w:val="00382243"/>
    <w:rsid w:val="00387BF8"/>
    <w:rsid w:val="00391B92"/>
    <w:rsid w:val="00393EC9"/>
    <w:rsid w:val="003B02A2"/>
    <w:rsid w:val="003B0EB1"/>
    <w:rsid w:val="003B6F9C"/>
    <w:rsid w:val="003B75AC"/>
    <w:rsid w:val="003D77C9"/>
    <w:rsid w:val="003E10B9"/>
    <w:rsid w:val="004272CC"/>
    <w:rsid w:val="00432C90"/>
    <w:rsid w:val="00437542"/>
    <w:rsid w:val="00443A69"/>
    <w:rsid w:val="00450412"/>
    <w:rsid w:val="0045555E"/>
    <w:rsid w:val="00484CF5"/>
    <w:rsid w:val="004B7035"/>
    <w:rsid w:val="004C0BCA"/>
    <w:rsid w:val="004C5AE2"/>
    <w:rsid w:val="004C7477"/>
    <w:rsid w:val="004D0A3E"/>
    <w:rsid w:val="004D419E"/>
    <w:rsid w:val="004E13D5"/>
    <w:rsid w:val="004E3A42"/>
    <w:rsid w:val="00507F29"/>
    <w:rsid w:val="00517A91"/>
    <w:rsid w:val="00537FDD"/>
    <w:rsid w:val="00542026"/>
    <w:rsid w:val="00545086"/>
    <w:rsid w:val="0054724A"/>
    <w:rsid w:val="00550199"/>
    <w:rsid w:val="00582211"/>
    <w:rsid w:val="005B0EB9"/>
    <w:rsid w:val="005F1DAF"/>
    <w:rsid w:val="005F5814"/>
    <w:rsid w:val="00605073"/>
    <w:rsid w:val="006226A8"/>
    <w:rsid w:val="0064609D"/>
    <w:rsid w:val="00646DD9"/>
    <w:rsid w:val="0065413D"/>
    <w:rsid w:val="00680DAD"/>
    <w:rsid w:val="00696993"/>
    <w:rsid w:val="006A0D8D"/>
    <w:rsid w:val="006A28F3"/>
    <w:rsid w:val="006A5C58"/>
    <w:rsid w:val="006A5EF0"/>
    <w:rsid w:val="006A62E4"/>
    <w:rsid w:val="006A7FD4"/>
    <w:rsid w:val="006B1410"/>
    <w:rsid w:val="006C6E60"/>
    <w:rsid w:val="006E0ADE"/>
    <w:rsid w:val="006F4D0B"/>
    <w:rsid w:val="007114D2"/>
    <w:rsid w:val="0071763D"/>
    <w:rsid w:val="00745B94"/>
    <w:rsid w:val="00761D72"/>
    <w:rsid w:val="00781D9E"/>
    <w:rsid w:val="007944D7"/>
    <w:rsid w:val="007A3661"/>
    <w:rsid w:val="007C64AE"/>
    <w:rsid w:val="0081244E"/>
    <w:rsid w:val="008132B9"/>
    <w:rsid w:val="00832376"/>
    <w:rsid w:val="00834556"/>
    <w:rsid w:val="0084498C"/>
    <w:rsid w:val="00857D5B"/>
    <w:rsid w:val="00860530"/>
    <w:rsid w:val="00863980"/>
    <w:rsid w:val="00870A8C"/>
    <w:rsid w:val="008737ED"/>
    <w:rsid w:val="008D32F2"/>
    <w:rsid w:val="008E6758"/>
    <w:rsid w:val="008F2B7E"/>
    <w:rsid w:val="00910F17"/>
    <w:rsid w:val="009261B3"/>
    <w:rsid w:val="00935AAB"/>
    <w:rsid w:val="00961FFE"/>
    <w:rsid w:val="00975CAD"/>
    <w:rsid w:val="009823C5"/>
    <w:rsid w:val="00985B93"/>
    <w:rsid w:val="0098653F"/>
    <w:rsid w:val="009A376A"/>
    <w:rsid w:val="009A3783"/>
    <w:rsid w:val="009B0A85"/>
    <w:rsid w:val="009B6595"/>
    <w:rsid w:val="009C2F41"/>
    <w:rsid w:val="009D5686"/>
    <w:rsid w:val="009D7C19"/>
    <w:rsid w:val="009D7DFA"/>
    <w:rsid w:val="009E44C5"/>
    <w:rsid w:val="009F7C4C"/>
    <w:rsid w:val="00A01C3C"/>
    <w:rsid w:val="00A062A4"/>
    <w:rsid w:val="00A1794A"/>
    <w:rsid w:val="00A24C70"/>
    <w:rsid w:val="00A4717B"/>
    <w:rsid w:val="00A60541"/>
    <w:rsid w:val="00A632D6"/>
    <w:rsid w:val="00A666B3"/>
    <w:rsid w:val="00A83113"/>
    <w:rsid w:val="00A965A2"/>
    <w:rsid w:val="00AD1902"/>
    <w:rsid w:val="00AE3B82"/>
    <w:rsid w:val="00AE3F7F"/>
    <w:rsid w:val="00AE5D66"/>
    <w:rsid w:val="00B02378"/>
    <w:rsid w:val="00B16B57"/>
    <w:rsid w:val="00B23273"/>
    <w:rsid w:val="00B369E3"/>
    <w:rsid w:val="00B46479"/>
    <w:rsid w:val="00B47670"/>
    <w:rsid w:val="00B51947"/>
    <w:rsid w:val="00B60D05"/>
    <w:rsid w:val="00B61E73"/>
    <w:rsid w:val="00B62D91"/>
    <w:rsid w:val="00B63608"/>
    <w:rsid w:val="00B63EC7"/>
    <w:rsid w:val="00B65272"/>
    <w:rsid w:val="00B65DD9"/>
    <w:rsid w:val="00B82EC1"/>
    <w:rsid w:val="00BA043C"/>
    <w:rsid w:val="00BA6D55"/>
    <w:rsid w:val="00BC5456"/>
    <w:rsid w:val="00BE7C6A"/>
    <w:rsid w:val="00C03437"/>
    <w:rsid w:val="00C066EF"/>
    <w:rsid w:val="00C204E2"/>
    <w:rsid w:val="00C255C5"/>
    <w:rsid w:val="00C321A7"/>
    <w:rsid w:val="00C43DC4"/>
    <w:rsid w:val="00C46986"/>
    <w:rsid w:val="00C55329"/>
    <w:rsid w:val="00C64003"/>
    <w:rsid w:val="00CB022A"/>
    <w:rsid w:val="00CB72D5"/>
    <w:rsid w:val="00CF4291"/>
    <w:rsid w:val="00D0673A"/>
    <w:rsid w:val="00D33D1A"/>
    <w:rsid w:val="00D34F1A"/>
    <w:rsid w:val="00D35CE4"/>
    <w:rsid w:val="00D45656"/>
    <w:rsid w:val="00D7637F"/>
    <w:rsid w:val="00D83C7C"/>
    <w:rsid w:val="00D92D61"/>
    <w:rsid w:val="00D94B7C"/>
    <w:rsid w:val="00DA0373"/>
    <w:rsid w:val="00DB2454"/>
    <w:rsid w:val="00DB36D8"/>
    <w:rsid w:val="00DB687C"/>
    <w:rsid w:val="00DD43A8"/>
    <w:rsid w:val="00DD58A8"/>
    <w:rsid w:val="00DE5FBD"/>
    <w:rsid w:val="00E0266D"/>
    <w:rsid w:val="00E23DFE"/>
    <w:rsid w:val="00E27783"/>
    <w:rsid w:val="00E32808"/>
    <w:rsid w:val="00E37646"/>
    <w:rsid w:val="00E41377"/>
    <w:rsid w:val="00E435E0"/>
    <w:rsid w:val="00E552F3"/>
    <w:rsid w:val="00E65E01"/>
    <w:rsid w:val="00E8727B"/>
    <w:rsid w:val="00E9243A"/>
    <w:rsid w:val="00E972F3"/>
    <w:rsid w:val="00EA3DFF"/>
    <w:rsid w:val="00EB50B4"/>
    <w:rsid w:val="00ED29AB"/>
    <w:rsid w:val="00ED6171"/>
    <w:rsid w:val="00EE22BD"/>
    <w:rsid w:val="00EF135F"/>
    <w:rsid w:val="00F00334"/>
    <w:rsid w:val="00F013C3"/>
    <w:rsid w:val="00F149AB"/>
    <w:rsid w:val="00F153C7"/>
    <w:rsid w:val="00F26942"/>
    <w:rsid w:val="00F3534C"/>
    <w:rsid w:val="00F676CB"/>
    <w:rsid w:val="00F7113B"/>
    <w:rsid w:val="00F7675B"/>
    <w:rsid w:val="00F80FBF"/>
    <w:rsid w:val="00F86B63"/>
    <w:rsid w:val="00FA0D1C"/>
    <w:rsid w:val="00FC71AD"/>
    <w:rsid w:val="00FE2F70"/>
    <w:rsid w:val="00FE3E32"/>
    <w:rsid w:val="00FF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3D126"/>
  <w15:chartTrackingRefBased/>
  <w15:docId w15:val="{06077C1D-0105-4C76-BED3-7889B06D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94A"/>
    <w:pPr>
      <w:pPrChange w:id="0" w:author="rvcristiand" w:date="2021-09-14T10:02:00Z">
        <w:pPr>
          <w:spacing w:after="160" w:line="259" w:lineRule="auto"/>
        </w:pPr>
      </w:pPrChange>
    </w:pPr>
    <w:rPr>
      <w:lang w:val="es-CO"/>
      <w:rPrChange w:id="0" w:author="rvcristiand" w:date="2021-09-14T10:02:00Z">
        <w:rPr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rPrChange>
    </w:rPr>
  </w:style>
  <w:style w:type="paragraph" w:styleId="Heading1">
    <w:name w:val="heading 1"/>
    <w:basedOn w:val="Normal"/>
    <w:next w:val="Normal"/>
    <w:link w:val="Heading1Char"/>
    <w:uiPriority w:val="9"/>
    <w:qFormat/>
    <w:rsid w:val="00393E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13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13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E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5F5814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EF13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13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F135F"/>
    <w:pPr>
      <w:spacing w:after="200" w:line="240" w:lineRule="auto"/>
      <w:jc w:val="center"/>
    </w:pPr>
    <w:rPr>
      <w:b/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EF1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66B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365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65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65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65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655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0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8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file:///D:\Documents\pyLLDFs\MDC.png" TargetMode="Externa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file:///D:\Users\rvcristiand\Documents\pyLLDFs\MDC.pn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image" Target="file:///D:\Documents\pyLLDFs\MLL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3C120-0B42-4DF5-BEC0-086EE49E1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1720</TotalTime>
  <Pages>1</Pages>
  <Words>2194</Words>
  <Characters>12510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Ramirez</dc:creator>
  <cp:keywords/>
  <dc:description/>
  <cp:lastModifiedBy>rvcristiand</cp:lastModifiedBy>
  <cp:revision>237</cp:revision>
  <dcterms:created xsi:type="dcterms:W3CDTF">2021-09-07T14:28:00Z</dcterms:created>
  <dcterms:modified xsi:type="dcterms:W3CDTF">2021-09-14T22:58:00Z</dcterms:modified>
</cp:coreProperties>
</file>