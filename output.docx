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2D07" w14:textId="77777777" w:rsidR="004864A8" w:rsidRPr="004864A8" w:rsidRDefault="004864A8" w:rsidP="004864A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commentRangeStart w:id="0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Diseño de las vigas de concreto reforzado</w:t>
      </w:r>
      <w:commentRangeEnd w:id="0"/>
      <w:r w:rsidRPr="004864A8">
        <w:rPr>
          <w:sz w:val="16"/>
          <w:szCs w:val="16"/>
        </w:rPr>
        <w:commentReference w:id="0"/>
      </w:r>
    </w:p>
    <w:p w14:paraId="76B54587" w14:textId="2254D0F9" w:rsidR="004864A8" w:rsidRPr="004864A8" w:rsidRDefault="004864A8" w:rsidP="00CA2E07">
      <w:r w:rsidRPr="004864A8">
        <w:t xml:space="preserve">En la </w:t>
      </w:r>
      <w:r w:rsidR="00CA2E07">
        <w:fldChar w:fldCharType="begin"/>
      </w:r>
      <w:r w:rsidR="00CA2E07">
        <w:instrText xml:space="preserve"> REF _Ref73991675 \h </w:instrText>
      </w:r>
      <w:r w:rsidR="00CA2E07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CA2E07">
        <w:fldChar w:fldCharType="end"/>
      </w:r>
      <w:r w:rsidR="00CA2E07">
        <w:t xml:space="preserve"> </w:t>
      </w:r>
      <w:r w:rsidRPr="004864A8">
        <w:t>se presenta la sección longitudinal del puente.</w:t>
      </w:r>
    </w:p>
    <w:p w14:paraId="233930AC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2C701AB7" wp14:editId="63BDB7DE">
            <wp:extent cx="5029200" cy="929005"/>
            <wp:effectExtent l="0" t="0" r="0" b="4445"/>
            <wp:docPr id="1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0E39" w14:textId="53FCB323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1" w:name="_Ref73991675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"/>
      <w:r w:rsidRPr="004864A8">
        <w:rPr>
          <w:b/>
          <w:i/>
          <w:iCs/>
          <w:color w:val="44546A" w:themeColor="text2"/>
          <w:sz w:val="18"/>
          <w:szCs w:val="18"/>
        </w:rPr>
        <w:t>. Sección longitudinal del puente.</w:t>
      </w:r>
    </w:p>
    <w:p w14:paraId="63E79572" w14:textId="155BFE1C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_Ref73986816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 la sección transversal del puente.</w:t>
      </w:r>
    </w:p>
    <w:p w14:paraId="465D101A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0043B43E" wp14:editId="406653EA">
            <wp:extent cx="5029200" cy="2116455"/>
            <wp:effectExtent l="0" t="0" r="0" b="0"/>
            <wp:docPr id="1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9F8A" w14:textId="71F60073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2" w:name="_Ref73986816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"/>
      <w:r w:rsidRPr="004864A8">
        <w:rPr>
          <w:b/>
          <w:i/>
          <w:iCs/>
          <w:color w:val="44546A" w:themeColor="text2"/>
          <w:sz w:val="18"/>
          <w:szCs w:val="18"/>
        </w:rPr>
        <w:t>. Sección transversal de la superestructura del puente.</w:t>
      </w:r>
    </w:p>
    <w:p w14:paraId="52D87920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Materiales</w:t>
      </w:r>
    </w:p>
    <w:p w14:paraId="55ABB48A" w14:textId="7268801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_Ref526834723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fldChar w:fldCharType="end"/>
      </w:r>
      <w:r w:rsidRPr="004864A8">
        <w:t xml:space="preserve"> se presenta la calidad de los materiales del puente.</w:t>
      </w:r>
    </w:p>
    <w:p w14:paraId="3739EBE6" w14:textId="2F300ED5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" w:name="_Toc73098605"/>
      <w:bookmarkStart w:id="4" w:name="_Ref526834723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Calidad de los materiales.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51980F43" w14:textId="77777777" w:rsidTr="009305B8">
        <w:tc>
          <w:tcPr>
            <w:tcW w:w="4675" w:type="dxa"/>
          </w:tcPr>
          <w:p w14:paraId="441BA142" w14:textId="77777777" w:rsidR="004864A8" w:rsidRPr="004864A8" w:rsidRDefault="004864A8" w:rsidP="004864A8">
            <w:r w:rsidRPr="004864A8">
              <w:t xml:space="preserve">Concreto de las vigas y la losa,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3063E7C" w14:textId="3A5D275B" w:rsidR="004864A8" w:rsidRPr="004864A8" w:rsidRDefault="004864A8" w:rsidP="004864A8">
            <w:proofErr w:type="gramStart"/>
            <w:r w:rsidRPr="004864A8">
              <w:t xml:space="preserve">28.0 MPa</w:t>
            </w:r>
          </w:p>
        </w:tc>
      </w:tr>
      <w:tr w:rsidR="004864A8" w:rsidRPr="00F37621" w14:paraId="17C40D4D" w14:textId="77777777" w:rsidTr="009305B8">
        <w:tc>
          <w:tcPr>
            <w:tcW w:w="4675" w:type="dxa"/>
          </w:tcPr>
          <w:p w14:paraId="518E4CB0" w14:textId="77777777" w:rsidR="004864A8" w:rsidRPr="004864A8" w:rsidRDefault="004864A8" w:rsidP="004864A8">
            <w:r w:rsidRPr="004864A8">
              <w:t xml:space="preserve">Peso específico del concreto, </w:t>
            </w:r>
            <w:proofErr w:type="spellStart"/>
            <w:r w:rsidRPr="004864A8">
              <w:rPr>
                <w:rFonts w:cstheme="minorHAnsi"/>
              </w:rPr>
              <w:t>ϒ</w:t>
            </w:r>
            <w:r w:rsidRPr="004864A8">
              <w:rPr>
                <w:rFonts w:cstheme="minorHAnsi"/>
                <w:vertAlign w:val="subscript"/>
              </w:rPr>
              <w:t>c</w:t>
            </w:r>
            <w:proofErr w:type="spellEnd"/>
          </w:p>
        </w:tc>
        <w:tc>
          <w:tcPr>
            <w:tcW w:w="4675" w:type="dxa"/>
          </w:tcPr>
          <w:p w14:paraId="5B20E37D" w14:textId="1EBC4D17" w:rsidR="004864A8" w:rsidRPr="004864A8" w:rsidRDefault="004864A8" w:rsidP="004864A8">
            <w:proofErr w:type="gramStart"/>
            <w:r w:rsidRPr="004864A8">
              <w:t xml:space="preserve">24 kN/m</w:t>
            </w:r>
            <w:r w:rsidRPr="004864A8">
              <w:rPr>
                <w:vertAlign w:val="superscript"/>
              </w:rPr>
              <w:t>3</w:t>
            </w:r>
          </w:p>
        </w:tc>
      </w:tr>
      <w:tr w:rsidR="004864A8" w:rsidRPr="004864A8" w14:paraId="3D7FDBB0" w14:textId="77777777" w:rsidTr="009305B8">
        <w:tc>
          <w:tcPr>
            <w:tcW w:w="4675" w:type="dxa"/>
          </w:tcPr>
          <w:p w14:paraId="573F031C" w14:textId="77777777" w:rsidR="004864A8" w:rsidRPr="004864A8" w:rsidRDefault="004864A8" w:rsidP="004864A8">
            <w:r w:rsidRPr="004864A8">
              <w:t xml:space="preserve">Acero de refuerzo,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27673598" w14:textId="77777777" w:rsidR="004864A8" w:rsidRPr="004864A8" w:rsidRDefault="004864A8" w:rsidP="004864A8">
            <w:proofErr w:type="gramStart"/>
            <w:r w:rsidRPr="004864A8">
              <w:t xml:space="preserve">420 MPa</w:t>
            </w:r>
          </w:p>
        </w:tc>
      </w:tr>
      <w:tr w:rsidR="004864A8" w:rsidRPr="004864A8" w14:paraId="604EBCA8" w14:textId="77777777" w:rsidTr="009305B8">
        <w:tc>
          <w:tcPr>
            <w:tcW w:w="4675" w:type="dxa"/>
          </w:tcPr>
          <w:p w14:paraId="6D1BD61D" w14:textId="77777777" w:rsidR="004864A8" w:rsidRPr="004864A8" w:rsidRDefault="004864A8" w:rsidP="004864A8">
            <w:r w:rsidRPr="004864A8">
              <w:t xml:space="preserve">Módulo de elasticidad del concreto,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</w:tc>
        <w:tc>
          <w:tcPr>
            <w:tcW w:w="4675" w:type="dxa"/>
          </w:tcPr>
          <w:p w14:paraId="5FF1F4F1" w14:textId="4731BFB2" w:rsidR="004864A8" w:rsidRPr="004864A8" w:rsidRDefault="004864A8" w:rsidP="004864A8">
            <w:proofErr w:type="gramStart"/>
            <w:r w:rsidRPr="004864A8">
              <w:t xml:space="preserve">25399.21 </w:t>
            </w:r>
            <w:r w:rsidR="00EB7E84">
              <w:t>M</w:t>
            </w:r>
            <w:r w:rsidRPr="004864A8">
              <w:t>Pa</w:t>
            </w:r>
          </w:p>
        </w:tc>
      </w:tr>
      <w:tr w:rsidR="004864A8" w:rsidRPr="004864A8" w14:paraId="1CE37E96" w14:textId="77777777" w:rsidTr="009305B8">
        <w:tc>
          <w:tcPr>
            <w:tcW w:w="4675" w:type="dxa"/>
          </w:tcPr>
          <w:p w14:paraId="47A86394" w14:textId="05D82A42" w:rsidR="004864A8" w:rsidRPr="004864A8" w:rsidRDefault="004864A8" w:rsidP="004864A8">
            <w:r w:rsidRPr="004864A8">
              <w:t>Módulo de elasticidad del acero,</w:t>
            </w:r>
            <w:r w:rsidR="00F37621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4675" w:type="dxa"/>
          </w:tcPr>
          <w:p w14:paraId="220109D9" w14:textId="49F2442A" w:rsidR="004864A8" w:rsidRPr="004864A8" w:rsidRDefault="004864A8" w:rsidP="004864A8">
            <w:proofErr w:type="gramStart"/>
            <w:r w:rsidRPr="004864A8">
              <w:t xml:space="preserve">200000 </w:t>
            </w:r>
            <w:r w:rsidR="00BC260C">
              <w:t>M</w:t>
            </w:r>
            <w:r w:rsidRPr="004864A8">
              <w:t>Pa</w:t>
            </w:r>
            <w:commentRangeStart w:id="5"/>
            <w:commentRangeEnd w:id="5"/>
            <w:r w:rsidRPr="004864A8">
              <w:rPr>
                <w:sz w:val="16"/>
                <w:szCs w:val="16"/>
              </w:rPr>
              <w:commentReference w:id="5"/>
            </w:r>
          </w:p>
        </w:tc>
      </w:tr>
    </w:tbl>
    <w:p w14:paraId="5E7BEF2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Características del proyecto</w:t>
      </w:r>
    </w:p>
    <w:p w14:paraId="53934B0B" w14:textId="0936DAF6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_Ref73098322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presentan las características </w:t>
      </w:r>
      <w:r w:rsidR="00CA2E07">
        <w:t>del puente</w:t>
      </w:r>
      <w:r w:rsidRPr="004864A8">
        <w:t>.</w:t>
      </w:r>
    </w:p>
    <w:p w14:paraId="54B2B997" w14:textId="75D131CF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6" w:name="_Toc73098606"/>
      <w:bookmarkStart w:id="7" w:name="_Ref73098322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7"/>
      <w:r w:rsidRPr="004864A8">
        <w:rPr>
          <w:b/>
          <w:i/>
          <w:iCs/>
          <w:color w:val="44546A" w:themeColor="text2"/>
          <w:sz w:val="18"/>
          <w:szCs w:val="18"/>
        </w:rPr>
        <w:t>. Características básicas del proyecto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4864A8" w:rsidRPr="004864A8" w14:paraId="36CF5194" w14:textId="77777777" w:rsidTr="009305B8">
        <w:tc>
          <w:tcPr>
            <w:tcW w:w="3955" w:type="dxa"/>
          </w:tcPr>
          <w:p w14:paraId="6786B277" w14:textId="77777777" w:rsidR="004864A8" w:rsidRPr="004864A8" w:rsidRDefault="004864A8" w:rsidP="004864A8">
            <w:r w:rsidRPr="004864A8">
              <w:t xml:space="preserve">Sección transversal</w:t>
            </w:r>
          </w:p>
        </w:tc>
        <w:tc>
          <w:tcPr>
            <w:tcW w:w="2278" w:type="dxa"/>
          </w:tcPr>
          <w:p w14:paraId="35796C8D" w14:textId="77777777" w:rsidR="004864A8" w:rsidRPr="004864A8" w:rsidRDefault="004864A8" w:rsidP="004864A8">
            <w:proofErr w:type="gramStart"/>
            <w:r w:rsidRPr="004864A8">
              <w:t xml:space="preserve">e</w:t>
            </w:r>
          </w:p>
        </w:tc>
        <w:tc>
          <w:tcPr>
            <w:tcW w:w="3117" w:type="dxa"/>
          </w:tcPr>
          <w:p w14:paraId="0E463797" w14:textId="77777777" w:rsidR="004864A8" w:rsidRPr="004864A8" w:rsidRDefault="004864A8" w:rsidP="004864A8">
            <w:r w:rsidRPr="004864A8">
              <w:t>Según Tabla 4.6.6.2.2-1</w:t>
            </w:r>
          </w:p>
        </w:tc>
      </w:tr>
      <w:tr w:rsidR="004864A8" w:rsidRPr="004864A8" w14:paraId="1C78832A" w14:textId="77777777" w:rsidTr="009305B8">
        <w:tc>
          <w:tcPr>
            <w:tcW w:w="3955" w:type="dxa"/>
          </w:tcPr>
          <w:p w14:paraId="4A797DAC" w14:textId="77777777" w:rsidR="004864A8" w:rsidRPr="004864A8" w:rsidRDefault="004864A8" w:rsidP="004864A8">
            <w:r w:rsidRPr="004864A8">
              <w:t xml:space="preserve">Factores de resistencia, </w:t>
            </w:r>
            <w:r w:rsidRPr="004864A8">
              <w:rPr>
                <w:rFonts w:cstheme="minorHAnsi"/>
              </w:rPr>
              <w:t xml:space="preserve">ɸ</w:t>
            </w:r>
          </w:p>
        </w:tc>
        <w:tc>
          <w:tcPr>
            <w:tcW w:w="2278" w:type="dxa"/>
          </w:tcPr>
          <w:p w14:paraId="31D70055" w14:textId="77777777" w:rsidR="004864A8" w:rsidRPr="004864A8" w:rsidRDefault="004864A8" w:rsidP="004864A8">
            <w:proofErr w:type="gramStart"/>
            <w:r w:rsidRPr="004864A8">
              <w:t xml:space="preserve">0.9</w:t>
            </w:r>
          </w:p>
        </w:tc>
        <w:tc>
          <w:tcPr>
            <w:tcW w:w="3117" w:type="dxa"/>
          </w:tcPr>
          <w:p w14:paraId="20349658" w14:textId="77777777" w:rsidR="004864A8" w:rsidRPr="004864A8" w:rsidRDefault="004864A8" w:rsidP="004864A8">
            <w:r w:rsidRPr="004864A8">
              <w:t>Según 5.5.4.2.1</w:t>
            </w:r>
          </w:p>
        </w:tc>
      </w:tr>
      <w:tr w:rsidR="004864A8" w:rsidRPr="004864A8" w14:paraId="0BCB4ED2" w14:textId="77777777" w:rsidTr="009305B8">
        <w:tc>
          <w:tcPr>
            <w:tcW w:w="3955" w:type="dxa"/>
          </w:tcPr>
          <w:p w14:paraId="564CA9E3" w14:textId="77777777" w:rsidR="004864A8" w:rsidRPr="004864A8" w:rsidRDefault="004864A8" w:rsidP="004864A8">
            <w:r w:rsidRPr="004864A8">
              <w:t xml:space="preserve">Factores de modificación de carga</w:t>
            </w:r>
          </w:p>
        </w:tc>
        <w:tc>
          <w:tcPr>
            <w:tcW w:w="2278" w:type="dxa"/>
          </w:tcPr>
          <w:p w14:paraId="561E5C2E" w14:textId="77777777" w:rsidR="004864A8" w:rsidRPr="004864A8" w:rsidRDefault="004864A8" w:rsidP="004864A8">
            <w:proofErr w:type="gramStart"/>
            <w:r w:rsidRPr="004864A8">
              <w:t xml:space="preserve">1</w:t>
            </w:r>
          </w:p>
        </w:tc>
        <w:tc>
          <w:tcPr>
            <w:tcW w:w="3117" w:type="dxa"/>
          </w:tcPr>
          <w:p w14:paraId="65C32E12" w14:textId="77777777" w:rsidR="004864A8" w:rsidRPr="004864A8" w:rsidRDefault="004864A8" w:rsidP="004864A8">
            <w:r w:rsidRPr="004864A8">
              <w:t>Según Tabla 1.3.2</w:t>
            </w:r>
          </w:p>
        </w:tc>
      </w:tr>
      <w:tr w:rsidR="004864A8" w:rsidRPr="004864A8" w14:paraId="69E62E24" w14:textId="77777777" w:rsidTr="009305B8">
        <w:tc>
          <w:tcPr>
            <w:tcW w:w="3955" w:type="dxa"/>
          </w:tcPr>
          <w:p w14:paraId="119B7F72" w14:textId="77777777" w:rsidR="004864A8" w:rsidRPr="004864A8" w:rsidRDefault="004864A8" w:rsidP="004864A8">
            <w:r w:rsidRPr="004864A8">
              <w:t>Luz de cálculo, L</w:t>
            </w:r>
          </w:p>
        </w:tc>
        <w:tc>
          <w:tcPr>
            <w:tcW w:w="2278" w:type="dxa"/>
          </w:tcPr>
          <w:p w14:paraId="1574F1E3" w14:textId="77777777" w:rsidR="004864A8" w:rsidRPr="004864A8" w:rsidRDefault="004864A8" w:rsidP="004864A8">
            <w:proofErr w:type="gramStart"/>
            <w:r w:rsidRPr="004864A8">
              <w:t xml:space="preserve">14 m</w:t>
            </w:r>
          </w:p>
        </w:tc>
        <w:tc>
          <w:tcPr>
            <w:tcW w:w="3117" w:type="dxa"/>
          </w:tcPr>
          <w:p w14:paraId="42705127" w14:textId="77777777" w:rsidR="004864A8" w:rsidRPr="004864A8" w:rsidRDefault="004864A8" w:rsidP="004864A8">
            <w:r w:rsidRPr="004864A8">
              <w:t>Según Tabla C.4.6.2.2.1-1</w:t>
            </w:r>
          </w:p>
        </w:tc>
      </w:tr>
    </w:tbl>
    <w:p w14:paraId="3E850746" w14:textId="6DE94D33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_Ref526835181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4864A8">
        <w:fldChar w:fldCharType="end"/>
      </w:r>
      <w:r w:rsidRPr="004864A8">
        <w:t xml:space="preserve"> se presentan los estados limites </w:t>
      </w:r>
      <w:r w:rsidR="00CA2E07">
        <w:t>considerados</w:t>
      </w:r>
      <w:r w:rsidRPr="004864A8">
        <w:t>.</w:t>
      </w:r>
    </w:p>
    <w:p w14:paraId="1074ED5C" w14:textId="64533015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8" w:name="_Toc73098607"/>
      <w:bookmarkStart w:id="9" w:name="_Ref526835181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9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Estados límites considerado</w:t>
      </w:r>
      <w:r w:rsidR="00CA2E07">
        <w:rPr>
          <w:i/>
          <w:iCs/>
          <w:color w:val="44546A" w:themeColor="text2"/>
          <w:sz w:val="18"/>
          <w:szCs w:val="18"/>
        </w:rPr>
        <w:t>s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4864A8" w:rsidRPr="004864A8" w14:paraId="090A12CD" w14:textId="77777777" w:rsidTr="009305B8">
        <w:tc>
          <w:tcPr>
            <w:tcW w:w="2875" w:type="dxa"/>
          </w:tcPr>
          <w:p w14:paraId="70C2AF98" w14:textId="77777777" w:rsidR="004864A8" w:rsidRPr="004864A8" w:rsidRDefault="004864A8" w:rsidP="004864A8">
            <w:r w:rsidRPr="004864A8">
              <w:t>Estado límite de resistencia I</w:t>
            </w:r>
          </w:p>
        </w:tc>
        <w:tc>
          <w:tcPr>
            <w:tcW w:w="4320" w:type="dxa"/>
          </w:tcPr>
          <w:p w14:paraId="77D75DDD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1,25DC+1,50DW+1,75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  <w:p w14:paraId="1C38ED09" w14:textId="13C07C6F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4EEA2E96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2B277A20" w14:textId="77777777" w:rsidTr="009305B8">
        <w:tc>
          <w:tcPr>
            <w:tcW w:w="2875" w:type="dxa"/>
          </w:tcPr>
          <w:p w14:paraId="628001EF" w14:textId="77777777" w:rsidR="004864A8" w:rsidRPr="004864A8" w:rsidRDefault="004864A8" w:rsidP="004864A8">
            <w:r w:rsidRPr="004864A8">
              <w:t>Estado límite de servicio I</w:t>
            </w:r>
          </w:p>
        </w:tc>
        <w:tc>
          <w:tcPr>
            <w:tcW w:w="4320" w:type="dxa"/>
          </w:tcPr>
          <w:p w14:paraId="63D7284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U=1,0DC+1,0DW+1,0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50303E2C" w14:textId="7665CFEA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65CE01C9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4CB28065" w14:textId="77777777" w:rsidTr="009305B8">
        <w:tc>
          <w:tcPr>
            <w:tcW w:w="2875" w:type="dxa"/>
          </w:tcPr>
          <w:p w14:paraId="2484EC01" w14:textId="77777777" w:rsidR="004864A8" w:rsidRPr="004864A8" w:rsidRDefault="004864A8" w:rsidP="004864A8">
            <w:r w:rsidRPr="004864A8">
              <w:t>Estado límite de fatiga I</w:t>
            </w:r>
          </w:p>
        </w:tc>
        <w:tc>
          <w:tcPr>
            <w:tcW w:w="4320" w:type="dxa"/>
          </w:tcPr>
          <w:p w14:paraId="1A5E95B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39A16B09" w14:textId="4D2A4331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IM=15%</m:t>
                </m:r>
              </m:oMath>
            </m:oMathPara>
          </w:p>
        </w:tc>
        <w:tc>
          <w:tcPr>
            <w:tcW w:w="2160" w:type="dxa"/>
          </w:tcPr>
          <w:p w14:paraId="009419E8" w14:textId="77777777" w:rsidR="004864A8" w:rsidRPr="004864A8" w:rsidRDefault="004864A8" w:rsidP="004864A8">
            <w:r w:rsidRPr="004864A8">
              <w:t>Según Tabla 3.4.1-1</w:t>
            </w:r>
          </w:p>
        </w:tc>
      </w:tr>
    </w:tbl>
    <w:p w14:paraId="76F4757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Geometría de la viga</w:t>
      </w:r>
    </w:p>
    <w:p w14:paraId="1B4C16B4" w14:textId="1605240C" w:rsidR="004864A8" w:rsidRPr="004864A8" w:rsidRDefault="004864A8" w:rsidP="004864A8">
      <w:r w:rsidRPr="004864A8">
        <w:t xml:space="preserve">La geometría de las vigas se presenta en la </w:t>
      </w:r>
      <w:r w:rsidRPr="004864A8">
        <w:fldChar w:fldCharType="begin"/>
      </w:r>
      <w:r w:rsidRPr="004864A8">
        <w:instrText xml:space="preserve"> REF _Ref526835412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>.</w:t>
      </w:r>
    </w:p>
    <w:p w14:paraId="510FA638" w14:textId="19F5E34E" w:rsidR="004864A8" w:rsidRPr="004864A8" w:rsidRDefault="004864A8" w:rsidP="004864A8">
      <w:pPr>
        <w:keepNext/>
        <w:keepLines/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0" w:name="_Toc73098608"/>
      <w:bookmarkStart w:id="11" w:name="_Ref526835412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1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Dimensiones de la viga.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02"/>
        <w:gridCol w:w="3069"/>
      </w:tblGrid>
      <w:tr w:rsidR="004864A8" w:rsidRPr="004864A8" w14:paraId="1BA9F711" w14:textId="77777777" w:rsidTr="00332B0F">
        <w:tc>
          <w:tcPr>
            <w:tcW w:w="3179" w:type="dxa"/>
          </w:tcPr>
          <w:p w14:paraId="6068A056" w14:textId="77777777" w:rsidR="004864A8" w:rsidRPr="004864A8" w:rsidRDefault="004864A8" w:rsidP="004864A8">
            <w:r w:rsidRPr="004864A8">
              <w:t xml:space="preserve">Altura mínima,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3102" w:type="dxa"/>
          </w:tcPr>
          <w:p w14:paraId="28DBF5F6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0.98 m</w:t>
            </w:r>
          </w:p>
        </w:tc>
        <w:tc>
          <w:tcPr>
            <w:tcW w:w="3069" w:type="dxa"/>
          </w:tcPr>
          <w:p w14:paraId="1977955E" w14:textId="77777777" w:rsidR="004864A8" w:rsidRPr="004864A8" w:rsidRDefault="004864A8" w:rsidP="004864A8">
            <w:pPr>
              <w:keepNext/>
              <w:keepLines/>
            </w:pPr>
            <w:r w:rsidRPr="004864A8">
              <w:t>Según Tabla 2.5.2.6.3-1</w:t>
            </w:r>
          </w:p>
        </w:tc>
      </w:tr>
      <w:tr w:rsidR="004864A8" w:rsidRPr="004864A8" w14:paraId="03BEE295" w14:textId="77777777" w:rsidTr="00332B0F">
        <w:tc>
          <w:tcPr>
            <w:tcW w:w="3179" w:type="dxa"/>
          </w:tcPr>
          <w:p w14:paraId="6277F854" w14:textId="77777777" w:rsidR="004864A8" w:rsidRPr="004864A8" w:rsidRDefault="004864A8" w:rsidP="004864A8">
            <w:r w:rsidRPr="004864A8">
              <w:t xml:space="preserve">Separación entre vigas,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02" w:type="dxa"/>
          </w:tcPr>
          <w:p w14:paraId="2F7E8E5A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2.00 m</w:t>
            </w:r>
          </w:p>
        </w:tc>
        <w:tc>
          <w:tcPr>
            <w:tcW w:w="3069" w:type="dxa"/>
          </w:tcPr>
          <w:p w14:paraId="2527D263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6FBB557C" w14:textId="77777777" w:rsidTr="00332B0F">
        <w:tc>
          <w:tcPr>
            <w:tcW w:w="3179" w:type="dxa"/>
          </w:tcPr>
          <w:p w14:paraId="4D070D99" w14:textId="77777777" w:rsidR="004864A8" w:rsidRPr="004864A8" w:rsidRDefault="004864A8" w:rsidP="004864A8">
            <w:r w:rsidRPr="004864A8">
              <w:t>Distancia del voladizo</w:t>
            </w:r>
          </w:p>
        </w:tc>
        <w:tc>
          <w:tcPr>
            <w:tcW w:w="3102" w:type="dxa"/>
          </w:tcPr>
          <w:p w14:paraId="22A18B83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1.00 m</w:t>
            </w:r>
          </w:p>
        </w:tc>
        <w:tc>
          <w:tcPr>
            <w:tcW w:w="3069" w:type="dxa"/>
          </w:tcPr>
          <w:p w14:paraId="2A71EDC5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60B7528" w14:textId="77777777" w:rsidTr="00332B0F">
        <w:tc>
          <w:tcPr>
            <w:tcW w:w="3179" w:type="dxa"/>
          </w:tcPr>
          <w:p w14:paraId="00CB7BB9" w14:textId="77777777" w:rsidR="004864A8" w:rsidRPr="004864A8" w:rsidRDefault="004864A8" w:rsidP="004864A8">
            <w:r w:rsidRPr="004864A8">
              <w:t xml:space="preserve">Ancho efectivo de la aleta,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102" w:type="dxa"/>
          </w:tcPr>
          <w:p w14:paraId="19561D7C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2.00 m</w:t>
            </w:r>
          </w:p>
        </w:tc>
        <w:tc>
          <w:tcPr>
            <w:tcW w:w="3069" w:type="dxa"/>
          </w:tcPr>
          <w:p w14:paraId="17B5D725" w14:textId="77777777" w:rsidR="004864A8" w:rsidRPr="004864A8" w:rsidRDefault="004864A8" w:rsidP="004864A8">
            <w:pPr>
              <w:keepNext/>
              <w:keepLines/>
            </w:pPr>
            <w:r w:rsidRPr="004864A8">
              <w:t>Según 4.6.2.6</w:t>
            </w:r>
          </w:p>
        </w:tc>
      </w:tr>
      <w:tr w:rsidR="004864A8" w:rsidRPr="004864A8" w14:paraId="3DE4DE3D" w14:textId="77777777" w:rsidTr="00332B0F">
        <w:tc>
          <w:tcPr>
            <w:tcW w:w="3179" w:type="dxa"/>
          </w:tcPr>
          <w:p w14:paraId="709A3F08" w14:textId="77777777" w:rsidR="004864A8" w:rsidRPr="004864A8" w:rsidRDefault="004864A8" w:rsidP="004864A8">
            <w:r w:rsidRPr="004864A8">
              <w:t>Ancho del alma de la viga,</w:t>
            </w:r>
            <w:r w:rsidRPr="004864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3102" w:type="dxa"/>
          </w:tcPr>
          <w:p w14:paraId="6871009A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0.40 m</w:t>
            </w:r>
          </w:p>
        </w:tc>
        <w:tc>
          <w:tcPr>
            <w:tcW w:w="3069" w:type="dxa"/>
          </w:tcPr>
          <w:p w14:paraId="523106F6" w14:textId="77777777" w:rsidR="004864A8" w:rsidRPr="004864A8" w:rsidRDefault="004864A8" w:rsidP="004864A8">
            <w:pPr>
              <w:keepNext/>
              <w:keepLines/>
            </w:pPr>
            <w:r w:rsidRPr="004864A8">
              <w:t>Según C.5.14.1.5.1c</w:t>
            </w:r>
          </w:p>
        </w:tc>
      </w:tr>
      <w:tr w:rsidR="004864A8" w:rsidRPr="004864A8" w14:paraId="111D84A7" w14:textId="77777777" w:rsidTr="00332B0F">
        <w:tc>
          <w:tcPr>
            <w:tcW w:w="3179" w:type="dxa"/>
          </w:tcPr>
          <w:p w14:paraId="102E9FF5" w14:textId="77777777" w:rsidR="004864A8" w:rsidRPr="004864A8" w:rsidRDefault="004864A8" w:rsidP="004864A8">
            <w:r w:rsidRPr="004864A8">
              <w:t xml:space="preserve">Altura de la viga,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3102" w:type="dxa"/>
          </w:tcPr>
          <w:p w14:paraId="67BB2CA7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0.80 m</w:t>
            </w:r>
          </w:p>
        </w:tc>
        <w:tc>
          <w:tcPr>
            <w:tcW w:w="3069" w:type="dxa"/>
          </w:tcPr>
          <w:p w14:paraId="12ACFAC8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D11278F" w14:textId="77777777" w:rsidTr="00332B0F">
        <w:tc>
          <w:tcPr>
            <w:tcW w:w="3179" w:type="dxa"/>
          </w:tcPr>
          <w:p w14:paraId="3476C4C6" w14:textId="77777777" w:rsidR="004864A8" w:rsidRPr="004864A8" w:rsidRDefault="004864A8" w:rsidP="004864A8">
            <w:r w:rsidRPr="004864A8">
              <w:t xml:space="preserve">Espesor de la losa,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3102" w:type="dxa"/>
          </w:tcPr>
          <w:p w14:paraId="4B67AC0E" w14:textId="77777777" w:rsidR="004864A8" w:rsidRPr="004864A8" w:rsidRDefault="004864A8" w:rsidP="004864A8">
            <w:pPr>
              <w:keepNext/>
              <w:keepLines/>
            </w:pPr>
            <w:proofErr w:type="gramStart"/>
            <w:r w:rsidRPr="004864A8">
              <w:t xml:space="preserve">0.20 m</w:t>
            </w:r>
          </w:p>
        </w:tc>
        <w:tc>
          <w:tcPr>
            <w:tcW w:w="3069" w:type="dxa"/>
          </w:tcPr>
          <w:p w14:paraId="634083E7" w14:textId="77777777" w:rsidR="004864A8" w:rsidRPr="004864A8" w:rsidRDefault="004864A8" w:rsidP="004864A8">
            <w:pPr>
              <w:keepNext/>
              <w:keepLines/>
            </w:pPr>
          </w:p>
        </w:tc>
      </w:tr>
      <w:tr w:rsidR="007F0322" w:rsidRPr="004864A8" w14:paraId="5E8F07BA" w14:textId="77777777" w:rsidTr="00332B0F">
        <w:tc>
          <w:tcPr>
            <w:tcW w:w="3179" w:type="dxa"/>
          </w:tcPr>
          <w:p w14:paraId="31DA51FF" w14:textId="0565748D" w:rsidR="007F0322" w:rsidRPr="004864A8" w:rsidRDefault="007F0322" w:rsidP="004864A8">
            <w:r>
              <w:t>Ancho base del bordillo</w:t>
            </w:r>
          </w:p>
        </w:tc>
        <w:tc>
          <w:tcPr>
            <w:tcW w:w="3102" w:type="dxa"/>
          </w:tcPr>
          <w:p w14:paraId="1F88802D" w14:textId="016BD500" w:rsidR="007F0322" w:rsidRPr="004864A8" w:rsidRDefault="007F0322" w:rsidP="004864A8">
            <w:pPr>
              <w:keepNext/>
              <w:keepLines/>
            </w:pPr>
            <w:proofErr w:type="gramStart"/>
            <w:r w:rsidRPr="004864A8">
              <w:t xml:space="preserve">0.20 m</w:t>
            </w:r>
          </w:p>
        </w:tc>
        <w:tc>
          <w:tcPr>
            <w:tcW w:w="3069" w:type="dxa"/>
          </w:tcPr>
          <w:p w14:paraId="52A9FE56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209CAA40" w14:textId="77777777" w:rsidTr="00332B0F">
        <w:tc>
          <w:tcPr>
            <w:tcW w:w="3179" w:type="dxa"/>
          </w:tcPr>
          <w:p w14:paraId="71BC7A73" w14:textId="07062842" w:rsidR="007F0322" w:rsidRDefault="007F0322" w:rsidP="004864A8">
            <w:r>
              <w:t>Ancho corona del bordillo</w:t>
            </w:r>
          </w:p>
        </w:tc>
        <w:tc>
          <w:tcPr>
            <w:tcW w:w="3102" w:type="dxa"/>
          </w:tcPr>
          <w:p w14:paraId="66B27A7F" w14:textId="6339FB43" w:rsidR="007F0322" w:rsidRPr="004864A8" w:rsidRDefault="007F0322" w:rsidP="004864A8">
            <w:pPr>
              <w:keepNext/>
              <w:keepLines/>
            </w:pPr>
            <w:proofErr w:type="gramStart"/>
            <w:r w:rsidRPr="004864A8">
              <w:t xml:space="preserve">0.20 m</w:t>
            </w:r>
          </w:p>
        </w:tc>
        <w:tc>
          <w:tcPr>
            <w:tcW w:w="3069" w:type="dxa"/>
          </w:tcPr>
          <w:p w14:paraId="6812498E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52EACA5C" w14:textId="77777777" w:rsidTr="00332B0F">
        <w:tc>
          <w:tcPr>
            <w:tcW w:w="3179" w:type="dxa"/>
          </w:tcPr>
          <w:p w14:paraId="5D676EB8" w14:textId="23B5AB31" w:rsidR="007F0322" w:rsidRPr="004864A8" w:rsidRDefault="007F0322" w:rsidP="004864A8">
            <w:r>
              <w:t>Altura del bordillo</w:t>
            </w:r>
          </w:p>
        </w:tc>
        <w:tc>
          <w:tcPr>
            <w:tcW w:w="3102" w:type="dxa"/>
          </w:tcPr>
          <w:p w14:paraId="640F6FA5" w14:textId="6C682DA3" w:rsidR="007F0322" w:rsidRPr="004864A8" w:rsidRDefault="007F0322" w:rsidP="004864A8">
            <w:pPr>
              <w:keepNext/>
              <w:keepLines/>
            </w:pPr>
            <w:proofErr w:type="gramStart"/>
            <w:r w:rsidRPr="004864A8">
              <w:t xml:space="preserve">0.30 m</w:t>
            </w:r>
          </w:p>
        </w:tc>
        <w:tc>
          <w:tcPr>
            <w:tcW w:w="3069" w:type="dxa"/>
          </w:tcPr>
          <w:p w14:paraId="3F3AEEE0" w14:textId="77777777" w:rsidR="007F0322" w:rsidRPr="004864A8" w:rsidRDefault="007F0322" w:rsidP="004864A8">
            <w:pPr>
              <w:keepNext/>
              <w:keepLines/>
            </w:pPr>
          </w:p>
        </w:tc>
      </w:tr>
    </w:tbl>
    <w:p w14:paraId="795C368E" w14:textId="77777777" w:rsidR="00332B0F" w:rsidRPr="00EC7623" w:rsidRDefault="00332B0F" w:rsidP="00787CF7">
      <w:pPr>
        <w:pStyle w:val="Heading2"/>
      </w:pPr>
      <w:r w:rsidRPr="00EC7623">
        <w:t>Cálculo de los factores de distribución</w:t>
      </w:r>
    </w:p>
    <w:p w14:paraId="61A5F17A" w14:textId="5F54280D" w:rsidR="00332B0F" w:rsidRPr="00EC7623" w:rsidRDefault="00332B0F" w:rsidP="00332B0F">
      <w:commentRangeStart w:id="12"/>
      <w:r w:rsidRPr="00EC7623">
        <w:t xml:space="preserve">Para determinar el factor de distribución se </w:t>
      </w:r>
      <w:r w:rsidR="00787CF7">
        <w:t>calculan</w:t>
      </w:r>
      <w:r w:rsidRPr="00EC7623">
        <w:t xml:space="preserve"> los parámetros presentados en la </w:t>
      </w:r>
      <w:r w:rsidRPr="00EC7623">
        <w:fldChar w:fldCharType="begin"/>
      </w:r>
      <w:r w:rsidRPr="00EC7623">
        <w:instrText xml:space="preserve"> REF _Ref526836903 \h </w:instrText>
      </w:r>
      <w:r w:rsidRPr="00EC7623"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EC7623">
        <w:fldChar w:fldCharType="end"/>
      </w:r>
      <w:r w:rsidRPr="00EC7623">
        <w:t>.</w:t>
      </w:r>
      <w:commentRangeEnd w:id="12"/>
      <w:r w:rsidR="00787CF7">
        <w:rPr>
          <w:rStyle w:val="CommentReference"/>
        </w:rPr>
        <w:commentReference w:id="12"/>
      </w:r>
    </w:p>
    <w:p w14:paraId="362DB3F5" w14:textId="0CDD2A42" w:rsidR="00332B0F" w:rsidRPr="00EC7623" w:rsidRDefault="00332B0F" w:rsidP="00332B0F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13" w:name="_Toc73098612"/>
      <w:bookmarkStart w:id="14" w:name="_Ref526836903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5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4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Pr="00EC7623">
        <w:rPr>
          <w:i/>
          <w:iCs/>
          <w:color w:val="44546A" w:themeColor="text2"/>
          <w:sz w:val="18"/>
          <w:szCs w:val="18"/>
        </w:rPr>
        <w:t xml:space="preserve"> Parámetros para el cálculo del factor de distribución.</w:t>
      </w:r>
      <w:bookmarkEnd w:id="1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332B0F" w:rsidRPr="00EC7623" w14:paraId="36EFA5C9" w14:textId="77777777" w:rsidTr="00ED1A29">
        <w:trPr>
          <w:trHeight w:val="737"/>
        </w:trPr>
        <w:tc>
          <w:tcPr>
            <w:tcW w:w="2425" w:type="dxa"/>
          </w:tcPr>
          <w:p w14:paraId="125D814B" w14:textId="77777777" w:rsidR="00332B0F" w:rsidRPr="00EC7623" w:rsidRDefault="00332B0F" w:rsidP="00ED1A29">
            <w:r w:rsidRPr="00EC7623">
              <w:t>Relación modular</w:t>
            </w:r>
          </w:p>
        </w:tc>
        <w:tc>
          <w:tcPr>
            <w:tcW w:w="2970" w:type="dxa"/>
          </w:tcPr>
          <w:p w14:paraId="2835D212" w14:textId="77777777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33C8BC61" w14:textId="77777777" w:rsidR="00332B0F" w:rsidRPr="00EC7623" w:rsidRDefault="00332B0F" w:rsidP="00ED1A29">
            <w:proofErr w:type="gramStart"/>
            <w:r w:rsidRPr="00EC7623">
              <w:t xml:space="preserve">1 </w:t>
            </w:r>
          </w:p>
        </w:tc>
      </w:tr>
      <w:tr w:rsidR="00332B0F" w:rsidRPr="00EC7623" w14:paraId="000AF846" w14:textId="77777777" w:rsidTr="00ED1A29">
        <w:tc>
          <w:tcPr>
            <w:tcW w:w="2425" w:type="dxa"/>
          </w:tcPr>
          <w:p w14:paraId="22B7F3FA" w14:textId="77777777" w:rsidR="00332B0F" w:rsidRPr="00EC7623" w:rsidRDefault="00332B0F" w:rsidP="00ED1A29">
            <w:r w:rsidRPr="00EC7623">
              <w:t xml:space="preserve">Momento </w:t>
            </w:r>
            <w:proofErr w:type="spellStart"/>
            <w:r w:rsidRPr="00EC7623">
              <w:t>centroidal</w:t>
            </w:r>
            <w:proofErr w:type="spellEnd"/>
            <w:r w:rsidRPr="00EC7623">
              <w:t xml:space="preserve"> de inercia de la sección simple</w:t>
            </w:r>
          </w:p>
        </w:tc>
        <w:tc>
          <w:tcPr>
            <w:tcW w:w="2970" w:type="dxa"/>
          </w:tcPr>
          <w:p w14:paraId="06177D23" w14:textId="163DD333" w:rsidR="00332B0F" w:rsidRPr="00EC7623" w:rsidRDefault="00690ED9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4E286DD9" w14:textId="39117B28" w:rsidR="00332B0F" w:rsidRPr="00EC7623" w:rsidRDefault="00332B0F" w:rsidP="00ED1A29">
            <w:proofErr w:type="gramStart"/>
            <w:r w:rsidRPr="00EC7623">
              <w:t xml:space="preserve">0.017 m</w:t>
            </w:r>
            <w:r w:rsidR="00787CF7" w:rsidRPr="00787CF7">
              <w:t>4</w:t>
            </w:r>
          </w:p>
        </w:tc>
      </w:tr>
      <w:tr w:rsidR="00332B0F" w:rsidRPr="00EC7623" w14:paraId="35809989" w14:textId="77777777" w:rsidTr="00ED1A29">
        <w:tc>
          <w:tcPr>
            <w:tcW w:w="2425" w:type="dxa"/>
          </w:tcPr>
          <w:p w14:paraId="3FE3521F" w14:textId="77777777" w:rsidR="00332B0F" w:rsidRPr="00EC7623" w:rsidRDefault="00332B0F" w:rsidP="00ED1A29">
            <w:r w:rsidRPr="00EC7623">
              <w:t>Área de la sección simple</w:t>
            </w:r>
          </w:p>
        </w:tc>
        <w:tc>
          <w:tcPr>
            <w:tcW w:w="2970" w:type="dxa"/>
          </w:tcPr>
          <w:p w14:paraId="0ED24E0D" w14:textId="5CDC17F4" w:rsidR="00332B0F" w:rsidRPr="00EC7623" w:rsidRDefault="00690ED9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35090138" w14:textId="7F295862" w:rsidR="00332B0F" w:rsidRPr="00EC7623" w:rsidRDefault="00332B0F" w:rsidP="00ED1A29">
            <w:proofErr w:type="gramStart"/>
            <w:r w:rsidRPr="00EC7623">
              <w:t xml:space="preserve">0.32 m</w:t>
            </w:r>
            <w:r w:rsidRPr="00787CF7">
              <w:t>2</w:t>
            </w:r>
          </w:p>
        </w:tc>
      </w:tr>
      <w:tr w:rsidR="00332B0F" w:rsidRPr="00EC7623" w14:paraId="605066F3" w14:textId="77777777" w:rsidTr="00ED1A29">
        <w:trPr>
          <w:trHeight w:val="611"/>
        </w:trPr>
        <w:tc>
          <w:tcPr>
            <w:tcW w:w="2425" w:type="dxa"/>
          </w:tcPr>
          <w:p w14:paraId="218EEE98" w14:textId="77777777" w:rsidR="00332B0F" w:rsidRPr="00EC7623" w:rsidRDefault="00332B0F" w:rsidP="00ED1A29">
            <w:r w:rsidRPr="00EC7623">
              <w:t>Distancia,</w:t>
            </w:r>
            <w:r w:rsidRPr="00EC762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0363FE30" w14:textId="6F4B52FC" w:rsidR="00332B0F" w:rsidRPr="00EC7623" w:rsidRDefault="00690ED9" w:rsidP="00ED1A2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2E1B170F" w14:textId="7030B357" w:rsidR="00332B0F" w:rsidRPr="00EC7623" w:rsidRDefault="00332B0F" w:rsidP="00ED1A29">
            <w:proofErr w:type="gramStart"/>
            <w:r w:rsidRPr="00EC7623">
              <w:t xml:space="preserve">0.50 m</w:t>
            </w:r>
          </w:p>
        </w:tc>
      </w:tr>
      <w:tr w:rsidR="00332B0F" w:rsidRPr="00EC7623" w14:paraId="2337456F" w14:textId="77777777" w:rsidTr="00ED1A29">
        <w:trPr>
          <w:trHeight w:val="440"/>
        </w:trPr>
        <w:tc>
          <w:tcPr>
            <w:tcW w:w="2425" w:type="dxa"/>
          </w:tcPr>
          <w:p w14:paraId="078A6394" w14:textId="77777777" w:rsidR="00332B0F" w:rsidRPr="00EC7623" w:rsidRDefault="00332B0F" w:rsidP="00ED1A29">
            <w:r w:rsidRPr="00EC7623">
              <w:t xml:space="preserve">Parámetro,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2970" w:type="dxa"/>
          </w:tcPr>
          <w:p w14:paraId="631ADC6F" w14:textId="37BB8BE0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18878CF5" w14:textId="6917FDF4" w:rsidR="00332B0F" w:rsidRPr="00EC7623" w:rsidRDefault="00332B0F" w:rsidP="00ED1A29">
            <w:proofErr w:type="gramStart"/>
            <w:r w:rsidRPr="00EC7623">
              <w:t xml:space="preserve">0.0971 m</w:t>
            </w:r>
            <w:r w:rsidRPr="00787CF7">
              <w:t>4</w:t>
            </w:r>
          </w:p>
        </w:tc>
      </w:tr>
    </w:tbl>
    <w:p w14:paraId="402EE7FB" w14:textId="6EE52082" w:rsidR="00332B0F" w:rsidRPr="00EC7623" w:rsidRDefault="00332B0F" w:rsidP="00332B0F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 xml:space="preserve">Factor de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distribución para el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omento flector</w:t>
      </w:r>
    </w:p>
    <w:p w14:paraId="62865129" w14:textId="542505F2" w:rsidR="00332B0F" w:rsidRPr="00EC7623" w:rsidRDefault="004C0C08" w:rsidP="00746514">
      <w:r>
        <w:t xml:space="preserve">En la </w:t>
      </w:r>
      <w:r w:rsidRPr="00EC7623">
        <w:fldChar w:fldCharType="begin"/>
      </w:r>
      <w:r w:rsidRPr="00EC7623">
        <w:instrText xml:space="preserve"> REF _Ref73087183 \h </w:instrText>
      </w:r>
      <w:r w:rsidRPr="00EC7623">
        <w:fldChar w:fldCharType="separate"/>
      </w:r>
      <w:r w:rsidR="00BD7C58" w:rsidRPr="00EC7623">
        <w:t xml:space="preserve">Tabla </w:t>
      </w:r>
      <w:r w:rsidR="00BD7C58">
        <w:rPr>
          <w:noProof/>
        </w:rPr>
        <w:t>6</w:t>
      </w:r>
      <w:r w:rsidRPr="00EC7623">
        <w:fldChar w:fldCharType="end"/>
      </w:r>
      <w:r>
        <w:t xml:space="preserve"> se presentan las expresiones para calcular e</w:t>
      </w:r>
      <w:r w:rsidR="00332B0F" w:rsidRPr="00EC7623">
        <w:t xml:space="preserve">l factor de distribución </w:t>
      </w:r>
      <w:r>
        <w:t>para momento flector para un</w:t>
      </w:r>
      <w:r w:rsidR="00610D69">
        <w:t xml:space="preserve"> carril cargado</w:t>
      </w:r>
      <w:r>
        <w:t>.</w:t>
      </w:r>
    </w:p>
    <w:p w14:paraId="55E48EF3" w14:textId="7FD522F0" w:rsidR="00332B0F" w:rsidRPr="00EC7623" w:rsidRDefault="00332B0F" w:rsidP="00746514">
      <w:pPr>
        <w:pStyle w:val="Caption"/>
      </w:pPr>
      <w:bookmarkStart w:id="15" w:name="_Ref73087175"/>
      <w:bookmarkStart w:id="16" w:name="_Toc73098613"/>
      <w:bookmarkStart w:id="17" w:name="_Ref73087183"/>
      <w:r w:rsidRPr="00EC7623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6</w:t>
      </w:r>
      <w:r>
        <w:fldChar w:fldCharType="end"/>
      </w:r>
      <w:bookmarkEnd w:id="17"/>
      <w:r w:rsidRPr="00EC7623">
        <w:t>. Factores de distribución para flexión.</w:t>
      </w:r>
      <w:bookmarkEnd w:id="15"/>
      <w:bookmarkEnd w:id="16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332B0F" w:rsidRPr="00EC7623" w14:paraId="027E57D3" w14:textId="77777777" w:rsidTr="00ED1A29">
        <w:trPr>
          <w:trHeight w:val="575"/>
        </w:trPr>
        <w:tc>
          <w:tcPr>
            <w:tcW w:w="1606" w:type="dxa"/>
          </w:tcPr>
          <w:p w14:paraId="3C4CE030" w14:textId="77777777" w:rsidR="00332B0F" w:rsidRPr="00EC7623" w:rsidRDefault="00332B0F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6C415818" w14:textId="5F002125" w:rsidR="00332B0F" w:rsidRPr="00EC7623" w:rsidRDefault="00690ED9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4,3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losa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21DD7593" w14:textId="13D633C8" w:rsidR="00332B0F" w:rsidRPr="00EC7623" w:rsidRDefault="00332B0F" w:rsidP="00ED1A29">
            <w:proofErr w:type="gramStart"/>
            <w:r w:rsidRPr="00EC7623">
              <w:t xml:space="preserve">0.46</w:t>
            </w:r>
          </w:p>
        </w:tc>
        <w:tc>
          <w:tcPr>
            <w:tcW w:w="1356" w:type="dxa"/>
          </w:tcPr>
          <w:p w14:paraId="47F44EC3" w14:textId="77777777" w:rsidR="00332B0F" w:rsidRPr="00EC7623" w:rsidRDefault="00332B0F" w:rsidP="00ED1A29">
            <w:r w:rsidRPr="00EC7623">
              <w:t>Según Tabla 4.6.2.2.2b-1</w:t>
            </w:r>
          </w:p>
        </w:tc>
      </w:tr>
    </w:tbl>
    <w:p w14:paraId="3FB7C057" w14:textId="7B70C2E7" w:rsidR="00332B0F" w:rsidRPr="00EC7623" w:rsidRDefault="00332B0F" w:rsidP="00332B0F">
      <w:r w:rsidRPr="00EC7623">
        <w:t>Igualmente</w:t>
      </w:r>
      <w:r w:rsidR="009A3BD9">
        <w:t>,</w:t>
      </w:r>
      <w:r w:rsidRPr="00EC7623">
        <w:t xml:space="preserve"> se </w:t>
      </w:r>
      <w:r w:rsidR="009A3BD9">
        <w:t xml:space="preserve">calcula </w:t>
      </w:r>
      <w:r w:rsidRPr="00EC7623">
        <w:t xml:space="preserve">el factor de distribución </w:t>
      </w:r>
      <w:r w:rsidR="009A3BD9">
        <w:t xml:space="preserve">con </w:t>
      </w:r>
      <w:r w:rsidRPr="00EC7623">
        <w:t>la regla de la palanca</w:t>
      </w:r>
      <w:r w:rsidR="009A3BD9">
        <w:t xml:space="preserve"> con la ecuación</w:t>
      </w:r>
      <w:r w:rsidR="00746514">
        <w:t xml:space="preserve"> </w:t>
      </w:r>
      <w:r w:rsidR="00746514">
        <w:fldChar w:fldCharType="begin"/>
      </w:r>
      <w:r w:rsidR="00746514">
        <w:instrText xml:space="preserve"> REF _Ref82770328 \h </w:instrText>
      </w:r>
      <w:r w:rsidR="00746514">
        <w:fldChar w:fldCharType="separate"/>
      </w:r>
      <w:r w:rsidR="00BD7C58">
        <w:rPr>
          <w:noProof/>
        </w:rPr>
        <w:t>1</w:t>
      </w:r>
      <w:r w:rsidR="00746514">
        <w:fldChar w:fldCharType="end"/>
      </w:r>
      <w:r w:rsidRPr="00EC76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0"/>
        <w:gridCol w:w="420"/>
      </w:tblGrid>
      <w:tr w:rsidR="009A3BD9" w14:paraId="60354429" w14:textId="77777777" w:rsidTr="00746514">
        <w:tc>
          <w:tcPr>
            <w:tcW w:w="8995" w:type="dxa"/>
          </w:tcPr>
          <w:p w14:paraId="4024B8A9" w14:textId="6BBFC8FE" w:rsidR="009A3BD9" w:rsidRDefault="00690ED9" w:rsidP="00332B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exterior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5" w:type="dxa"/>
          </w:tcPr>
          <w:p w14:paraId="5BCCF08D" w14:textId="077C08BA" w:rsidR="009A3BD9" w:rsidRDefault="00DB77A1" w:rsidP="00746514">
            <w:pPr>
              <w:pStyle w:val="Caption"/>
              <w:rPr>
                <w:rFonts w:eastAsiaTheme="minorEastAsia"/>
              </w:rPr>
            </w:pPr>
            <w:r>
              <w:t>(</w:t>
            </w:r>
            <w:r w:rsidR="009A3BD9">
              <w:fldChar w:fldCharType="begin"/>
            </w:r>
            <w:r w:rsidR="009A3BD9">
              <w:instrText xml:space="preserve"> SEQ Ecuación \* ARABIC </w:instrText>
            </w:r>
            <w:r w:rsidR="009A3BD9">
              <w:fldChar w:fldCharType="separate"/>
            </w:r>
            <w:bookmarkStart w:id="18" w:name="_Ref82770328"/>
            <w:r w:rsidR="00BD7C58">
              <w:rPr>
                <w:noProof/>
              </w:rPr>
              <w:t>1</w:t>
            </w:r>
            <w:bookmarkEnd w:id="18"/>
            <w:r w:rsidR="009A3BD9">
              <w:fldChar w:fldCharType="end"/>
            </w:r>
            <w:r>
              <w:t>)</w:t>
            </w:r>
          </w:p>
        </w:tc>
      </w:tr>
    </w:tbl>
    <w:p w14:paraId="37F5C3DA" w14:textId="58C55CC8" w:rsidR="00332B0F" w:rsidRPr="00EC7623" w:rsidRDefault="009A3BD9" w:rsidP="00746514">
      <w:r>
        <w:t xml:space="preserve">En la </w:t>
      </w:r>
      <w:r>
        <w:fldChar w:fldCharType="begin"/>
      </w:r>
      <w:r>
        <w:instrText xml:space="preserve"> REF _Ref82769731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fldChar w:fldCharType="end"/>
      </w:r>
      <w:r>
        <w:t xml:space="preserve"> se presenta</w:t>
      </w:r>
      <w:r w:rsidR="00746514">
        <w:t>n</w:t>
      </w:r>
      <w:r>
        <w:t xml:space="preserve"> los resultados </w:t>
      </w:r>
      <w:r w:rsidR="00746514">
        <w:t>del cálculo de la regla de la palanca</w:t>
      </w:r>
      <w:r w:rsidR="00332B0F" w:rsidRPr="00EC7623">
        <w:t>.</w:t>
      </w:r>
    </w:p>
    <w:p w14:paraId="6A67434E" w14:textId="01594940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9" w:name="_Ref82769731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9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="00746514">
        <w:rPr>
          <w:b/>
          <w:i/>
          <w:iCs/>
          <w:color w:val="44546A" w:themeColor="text2"/>
          <w:sz w:val="18"/>
          <w:szCs w:val="18"/>
        </w:rPr>
        <w:t xml:space="preserve"> Cálculo de la regla de la palanca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32B0F" w:rsidRPr="00EC7623" w14:paraId="3124ACDD" w14:textId="77777777" w:rsidTr="00ED1A29">
        <w:tc>
          <w:tcPr>
            <w:tcW w:w="5665" w:type="dxa"/>
          </w:tcPr>
          <w:p w14:paraId="168E019F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60E0F505" w14:textId="77777777" w:rsidR="00332B0F" w:rsidRPr="00EC7623" w:rsidRDefault="00332B0F" w:rsidP="00ED1A29">
            <w:proofErr w:type="gramStart"/>
            <w:r w:rsidRPr="00EC7623">
              <w:t xml:space="preserve">2.2</w:t>
            </w:r>
          </w:p>
        </w:tc>
      </w:tr>
      <w:tr w:rsidR="00332B0F" w:rsidRPr="00EC7623" w14:paraId="5E9FA227" w14:textId="77777777" w:rsidTr="00ED1A29">
        <w:tc>
          <w:tcPr>
            <w:tcW w:w="5665" w:type="dxa"/>
          </w:tcPr>
          <w:p w14:paraId="67087146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49EE8636" w14:textId="77777777" w:rsidR="00332B0F" w:rsidRPr="00EC7623" w:rsidRDefault="00332B0F" w:rsidP="00ED1A29">
            <w:proofErr w:type="gramStart"/>
            <w:r w:rsidRPr="00EC7623">
              <w:t xml:space="preserve">0.4</w:t>
            </w:r>
          </w:p>
        </w:tc>
      </w:tr>
      <w:tr w:rsidR="00332B0F" w:rsidRPr="00EC7623" w14:paraId="4409082F" w14:textId="77777777" w:rsidTr="00ED1A29">
        <w:tc>
          <w:tcPr>
            <w:tcW w:w="5665" w:type="dxa"/>
          </w:tcPr>
          <w:p w14:paraId="2D1C9886" w14:textId="2330CDB7" w:rsidR="00332B0F" w:rsidRPr="00EC7623" w:rsidRDefault="00332B0F" w:rsidP="00ED1A29">
            <w:r w:rsidRPr="00EC7623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</w:p>
        </w:tc>
        <w:tc>
          <w:tcPr>
            <w:tcW w:w="3685" w:type="dxa"/>
          </w:tcPr>
          <w:p w14:paraId="3D1404CD" w14:textId="77777777" w:rsidR="00332B0F" w:rsidRPr="00EC7623" w:rsidRDefault="00332B0F" w:rsidP="00ED1A29">
            <w:proofErr w:type="gramStart"/>
            <w:r w:rsidRPr="00EC7623">
              <w:t xml:space="preserve">0.65</w:t>
            </w:r>
          </w:p>
        </w:tc>
      </w:tr>
    </w:tbl>
    <w:p w14:paraId="34618B95" w14:textId="50A20ABC" w:rsidR="00746514" w:rsidRDefault="00746514" w:rsidP="00746514">
      <w:r>
        <w:t xml:space="preserve">En la </w:t>
      </w:r>
      <w:r>
        <w:fldChar w:fldCharType="begin"/>
      </w:r>
      <w:r>
        <w:instrText xml:space="preserve"> REF _Ref82770490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fldChar w:fldCharType="end"/>
      </w:r>
      <w:r>
        <w:t xml:space="preserve"> se presenta el factor de distribución para flexión usando la regla de la palanca.</w:t>
      </w:r>
    </w:p>
    <w:p w14:paraId="7523E8F3" w14:textId="21C3CD49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0" w:name="_Ref82770490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0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9A3BD9" w:rsidRPr="00EC7623" w14:paraId="1D581666" w14:textId="77777777" w:rsidTr="00ED1A29">
        <w:trPr>
          <w:trHeight w:val="575"/>
        </w:trPr>
        <w:tc>
          <w:tcPr>
            <w:tcW w:w="1606" w:type="dxa"/>
          </w:tcPr>
          <w:p w14:paraId="0CCF12C9" w14:textId="77777777" w:rsidR="009A3BD9" w:rsidRPr="00EC7623" w:rsidRDefault="009A3BD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7F106FD3" w14:textId="61E0155C" w:rsidR="009A3BD9" w:rsidRPr="00EC7623" w:rsidRDefault="00690ED9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349EE472" w14:textId="690B36A4" w:rsidR="009A3BD9" w:rsidRPr="00EC7623" w:rsidRDefault="009A3BD9" w:rsidP="00ED1A29">
            <w:proofErr w:type="gramStart"/>
            <w:r w:rsidRPr="00EC7623">
              <w:t xml:space="preserve">0.78</w:t>
            </w:r>
          </w:p>
        </w:tc>
        <w:tc>
          <w:tcPr>
            <w:tcW w:w="1356" w:type="dxa"/>
          </w:tcPr>
          <w:p w14:paraId="4EAEA761" w14:textId="77777777" w:rsidR="009A3BD9" w:rsidRPr="00EC7623" w:rsidRDefault="009A3BD9" w:rsidP="00ED1A29">
            <w:r w:rsidRPr="00EC7623">
              <w:t>Según Tabla 4.6.2.2.2d-1</w:t>
            </w:r>
          </w:p>
        </w:tc>
      </w:tr>
    </w:tbl>
    <w:p w14:paraId="6D75870F" w14:textId="0200339E" w:rsidR="0094743A" w:rsidRDefault="0094743A" w:rsidP="0094743A">
      <w:r>
        <w:t xml:space="preserve">El factor de distribución usado para el momento flector será entonces </w:t>
      </w:r>
      <w:proofErr w:type="gramStart"/>
      <w:r w:rsidRPr="00EC7623">
        <w:t xml:space="preserve">0.78</w:t>
      </w:r>
      <w:r>
        <w:t>.</w:t>
      </w:r>
    </w:p>
    <w:p w14:paraId="27D467FF" w14:textId="671D1475" w:rsidR="00610D69" w:rsidRPr="00EC7623" w:rsidRDefault="00610D69" w:rsidP="00610D6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Factor de distribución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para la fuerza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cortante</w:t>
      </w:r>
    </w:p>
    <w:p w14:paraId="1AA66C6B" w14:textId="433FDC19" w:rsidR="00610D69" w:rsidRPr="00EC7623" w:rsidRDefault="00610D69" w:rsidP="00610D69">
      <w:r>
        <w:t xml:space="preserve">En la </w:t>
      </w:r>
      <w:r>
        <w:fldChar w:fldCharType="begin"/>
      </w:r>
      <w:r>
        <w:instrText xml:space="preserve"> REF _Ref82770941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fldChar w:fldCharType="end"/>
      </w:r>
      <w:r>
        <w:t xml:space="preserve"> s</w:t>
      </w:r>
      <w:r w:rsidRPr="00EC7623">
        <w:t xml:space="preserve">e </w:t>
      </w:r>
      <w:r>
        <w:t xml:space="preserve">presentan las expresiones para calcular el </w:t>
      </w:r>
      <w:r w:rsidRPr="00EC7623">
        <w:t xml:space="preserve">factor de distribución </w:t>
      </w:r>
      <w:r>
        <w:t>para fuerza cortante para un carril cargado</w:t>
      </w:r>
      <w:r w:rsidRPr="00EC7623">
        <w:t>.</w:t>
      </w:r>
    </w:p>
    <w:p w14:paraId="7D9A02FC" w14:textId="70E0DB2E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1" w:name="_Ref82770941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1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457F581D" w14:textId="77777777" w:rsidTr="00ED1A29">
        <w:trPr>
          <w:trHeight w:val="575"/>
        </w:trPr>
        <w:tc>
          <w:tcPr>
            <w:tcW w:w="1606" w:type="dxa"/>
          </w:tcPr>
          <w:p w14:paraId="18716DA4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5287FC3A" w14:textId="77777777" w:rsidR="00610D69" w:rsidRPr="00EC7623" w:rsidRDefault="00690ED9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=0,36+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7,6</m:t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45E41A22" w14:textId="2912EF18" w:rsidR="00610D69" w:rsidRPr="00EC7623" w:rsidRDefault="00610D69" w:rsidP="00ED1A29">
            <w:proofErr w:type="gramStart"/>
            <w:r w:rsidRPr="00EC7623">
              <w:t xml:space="preserve">0.62</w:t>
            </w:r>
          </w:p>
        </w:tc>
        <w:tc>
          <w:tcPr>
            <w:tcW w:w="1356" w:type="dxa"/>
          </w:tcPr>
          <w:p w14:paraId="5ACB54C1" w14:textId="77777777" w:rsidR="00610D69" w:rsidRPr="00EC7623" w:rsidRDefault="00610D69" w:rsidP="00ED1A29">
            <w:r w:rsidRPr="00EC7623">
              <w:t>Según Tabla 4.6.2.2.3a-1</w:t>
            </w:r>
          </w:p>
        </w:tc>
      </w:tr>
    </w:tbl>
    <w:p w14:paraId="5954ED76" w14:textId="113501A7" w:rsidR="00610D69" w:rsidRPr="00EC7623" w:rsidRDefault="00610D69" w:rsidP="00610D69">
      <w:r w:rsidRPr="00EC7623">
        <w:t>Igualmente</w:t>
      </w:r>
      <w:r>
        <w:t>,</w:t>
      </w:r>
      <w:r w:rsidRPr="00EC7623">
        <w:t xml:space="preserve"> se </w:t>
      </w:r>
      <w:r>
        <w:t xml:space="preserve">calcula </w:t>
      </w:r>
      <w:r w:rsidRPr="00EC7623">
        <w:t xml:space="preserve">el factor de distribución </w:t>
      </w:r>
      <w:r>
        <w:t xml:space="preserve">con </w:t>
      </w:r>
      <w:r w:rsidRPr="00EC7623">
        <w:t>la regla de la palanca</w:t>
      </w:r>
      <w:r>
        <w:t xml:space="preserve"> usando la ecuación </w:t>
      </w:r>
      <w:r>
        <w:fldChar w:fldCharType="begin"/>
      </w:r>
      <w:r>
        <w:instrText xml:space="preserve"> REF _Ref82770328 \h </w:instrText>
      </w:r>
      <w:r>
        <w:fldChar w:fldCharType="separate"/>
      </w:r>
      <w:r w:rsidR="00BD7C58">
        <w:rPr>
          <w:noProof/>
        </w:rPr>
        <w:t>1</w:t>
      </w:r>
      <w:r>
        <w:fldChar w:fldCharType="end"/>
      </w:r>
      <w:r w:rsidRPr="00EC7623">
        <w:t>.</w:t>
      </w:r>
      <w:r>
        <w:t xml:space="preserve"> En la </w:t>
      </w:r>
      <w:r>
        <w:fldChar w:fldCharType="begin"/>
      </w:r>
      <w:r>
        <w:instrText xml:space="preserve"> REF _Ref82771113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fldChar w:fldCharType="end"/>
      </w:r>
      <w:r>
        <w:t xml:space="preserve"> se presenta el factor de distribución para fuerza cortante usando la regla de la palanca.</w:t>
      </w:r>
    </w:p>
    <w:p w14:paraId="22F046AC" w14:textId="5D4A6B3F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2" w:name="_Ref82771113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2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 mediante la regla de la palanca.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5C80A53D" w14:textId="77777777" w:rsidTr="00ED1A29">
        <w:trPr>
          <w:trHeight w:val="575"/>
        </w:trPr>
        <w:tc>
          <w:tcPr>
            <w:tcW w:w="1606" w:type="dxa"/>
          </w:tcPr>
          <w:p w14:paraId="76D3F213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3BFAA895" w14:textId="7C946094" w:rsidR="00610D69" w:rsidRPr="00EC7623" w:rsidRDefault="00690ED9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A222257" w14:textId="1EAA3D46" w:rsidR="00610D69" w:rsidRPr="00EC7623" w:rsidRDefault="00610D69" w:rsidP="00ED1A29">
            <w:proofErr w:type="gramStart"/>
            <w:r w:rsidRPr="00EC7623">
              <w:t xml:space="preserve">0.78</w:t>
            </w:r>
          </w:p>
        </w:tc>
        <w:tc>
          <w:tcPr>
            <w:tcW w:w="1356" w:type="dxa"/>
          </w:tcPr>
          <w:p w14:paraId="2A8C1EA7" w14:textId="77777777" w:rsidR="00610D69" w:rsidRPr="00EC7623" w:rsidRDefault="00610D69" w:rsidP="00ED1A29">
            <w:r w:rsidRPr="00EC7623">
              <w:t>Según Tabla 4.6.2.2.3b-1</w:t>
            </w:r>
          </w:p>
        </w:tc>
      </w:tr>
    </w:tbl>
    <w:p w14:paraId="22B031B5" w14:textId="3CD0B1EC" w:rsidR="005A273C" w:rsidRDefault="005A273C" w:rsidP="005A273C">
      <w:r>
        <w:t xml:space="preserve">El factor de distribución usado para la fuerza cortante será entonces </w:t>
      </w:r>
      <w:proofErr w:type="gramStart"/>
      <w:r w:rsidRPr="00EC7623">
        <w:t xml:space="preserve">0.78</w:t>
      </w:r>
      <w:r>
        <w:t>.</w:t>
      </w:r>
    </w:p>
    <w:p w14:paraId="41E74701" w14:textId="7BB091A4" w:rsid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commentRangeStart w:id="23"/>
      <w:commentRangeStart w:id="24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Avaluó de cargas</w:t>
      </w:r>
      <w:commentRangeEnd w:id="23"/>
      <w:r w:rsidRPr="004864A8">
        <w:rPr>
          <w:sz w:val="16"/>
          <w:szCs w:val="16"/>
        </w:rPr>
        <w:commentReference w:id="23"/>
      </w:r>
      <w:commentRangeEnd w:id="24"/>
      <w:r w:rsidRPr="004864A8">
        <w:rPr>
          <w:sz w:val="16"/>
          <w:szCs w:val="16"/>
        </w:rPr>
        <w:commentReference w:id="24"/>
      </w:r>
    </w:p>
    <w:p w14:paraId="609BC881" w14:textId="73E78F81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_Ref526835700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Pr="004864A8">
        <w:fldChar w:fldCharType="end"/>
      </w:r>
      <w:r w:rsidRPr="004864A8">
        <w:t xml:space="preserve"> se presentan las cargas de la superestructura sobre la viga.</w:t>
      </w:r>
    </w:p>
    <w:p w14:paraId="5367E038" w14:textId="42F2D75E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25" w:name="_Toc73098609"/>
      <w:bookmarkStart w:id="26" w:name="_Ref526835700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6"/>
      <w:r w:rsidRPr="004864A8">
        <w:rPr>
          <w:b/>
          <w:i/>
          <w:iCs/>
          <w:color w:val="44546A" w:themeColor="text2"/>
          <w:sz w:val="18"/>
          <w:szCs w:val="18"/>
        </w:rPr>
        <w:t>. Cargas permanentes sobre la viga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2028D6DF" w14:textId="77777777" w:rsidTr="009305B8">
        <w:tc>
          <w:tcPr>
            <w:tcW w:w="4675" w:type="dxa"/>
          </w:tcPr>
          <w:p w14:paraId="531198A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5198C50" w14:textId="77777777" w:rsidR="004864A8" w:rsidRPr="004864A8" w:rsidRDefault="004864A8" w:rsidP="004864A8">
            <w:proofErr w:type="gramStart"/>
            <w:r w:rsidRPr="004864A8">
              <w:t xml:space="preserve">9.60 kN/m</w:t>
            </w:r>
          </w:p>
        </w:tc>
      </w:tr>
      <w:tr w:rsidR="004864A8" w:rsidRPr="00F37621" w14:paraId="3A389371" w14:textId="77777777" w:rsidTr="009305B8">
        <w:tc>
          <w:tcPr>
            <w:tcW w:w="4675" w:type="dxa"/>
          </w:tcPr>
          <w:p w14:paraId="59C7DB8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33D1AC3" w14:textId="77777777" w:rsidR="004864A8" w:rsidRPr="004864A8" w:rsidRDefault="004864A8" w:rsidP="004864A8">
            <w:proofErr w:type="gramStart"/>
            <w:r w:rsidRPr="004864A8">
              <w:t xml:space="preserve">7.68 kN/m</w:t>
            </w:r>
          </w:p>
        </w:tc>
      </w:tr>
      <w:tr w:rsidR="004864A8" w:rsidRPr="00F37621" w14:paraId="2E137AF2" w14:textId="77777777" w:rsidTr="009305B8">
        <w:tc>
          <w:tcPr>
            <w:tcW w:w="4675" w:type="dxa"/>
          </w:tcPr>
          <w:p w14:paraId="277D1F68" w14:textId="77777777" w:rsidR="004864A8" w:rsidRPr="00EA368E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bordillo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62AABF5" w14:textId="77777777" w:rsidR="004864A8" w:rsidRPr="004864A8" w:rsidRDefault="004864A8" w:rsidP="004864A8">
            <w:proofErr w:type="gramStart"/>
            <w:r w:rsidRPr="004864A8">
              <w:t xml:space="preserve">0.72 kN/m</w:t>
            </w:r>
          </w:p>
        </w:tc>
      </w:tr>
      <w:tr w:rsidR="004864A8" w:rsidRPr="00F37621" w14:paraId="14833BAB" w14:textId="77777777" w:rsidTr="009305B8">
        <w:tc>
          <w:tcPr>
            <w:tcW w:w="4675" w:type="dxa"/>
          </w:tcPr>
          <w:p w14:paraId="3C605E72" w14:textId="77777777" w:rsidR="004864A8" w:rsidRPr="004864A8" w:rsidRDefault="004864A8" w:rsidP="004864A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permanentes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8140EA9" w14:textId="77777777" w:rsidR="004864A8" w:rsidRPr="004864A8" w:rsidRDefault="004864A8" w:rsidP="004864A8">
            <w:proofErr w:type="gramStart"/>
            <w:r w:rsidRPr="004864A8">
              <w:t xml:space="preserve">18.34 kN/m</w:t>
            </w:r>
            <w:commentRangeStart w:id="27"/>
            <w:commentRangeEnd w:id="27"/>
            <w:r w:rsidRPr="004864A8">
              <w:rPr>
                <w:sz w:val="16"/>
                <w:szCs w:val="16"/>
              </w:rPr>
              <w:commentReference w:id="27"/>
            </w:r>
          </w:p>
        </w:tc>
      </w:tr>
    </w:tbl>
    <w:p w14:paraId="36C46438" w14:textId="13BB99AB" w:rsidR="00E3707F" w:rsidRDefault="00E3707F" w:rsidP="00AC4486">
      <w:r>
        <w:t>Seg</w:t>
      </w:r>
      <w:r w:rsidRPr="00E3707F">
        <w:t>ú</w:t>
      </w:r>
      <w:r>
        <w:t>n el Art. 3.6.1.2.1 de la CCP-14, la Carga Viva Vehicular de Dise</w:t>
      </w:r>
      <w:r w:rsidRPr="00E3707F">
        <w:t>ñ</w:t>
      </w:r>
      <w:r>
        <w:t>o, designada como CC-14, debe consistir en una combinación de:</w:t>
      </w:r>
    </w:p>
    <w:p w14:paraId="1F0302E6" w14:textId="168438D6" w:rsidR="00E3707F" w:rsidRDefault="00E3707F" w:rsidP="00E3707F">
      <w:pPr>
        <w:pStyle w:val="ListParagraph"/>
        <w:numPr>
          <w:ilvl w:val="0"/>
          <w:numId w:val="13"/>
        </w:numPr>
      </w:pPr>
      <w:r>
        <w:t>Camión o tándem de diseño, y</w:t>
      </w:r>
    </w:p>
    <w:p w14:paraId="69853531" w14:textId="4C581B9D" w:rsidR="00E3707F" w:rsidRDefault="00E3707F" w:rsidP="00E3707F">
      <w:pPr>
        <w:pStyle w:val="ListParagraph"/>
        <w:numPr>
          <w:ilvl w:val="0"/>
          <w:numId w:val="13"/>
        </w:numPr>
      </w:pPr>
      <w:r>
        <w:t>Carga de carril de diseño.</w:t>
      </w:r>
    </w:p>
    <w:p w14:paraId="70E903FB" w14:textId="247AEEA3" w:rsidR="00E3707F" w:rsidRDefault="00E3707F" w:rsidP="00E3707F">
      <w:r>
        <w:t xml:space="preserve">En la </w:t>
      </w:r>
      <w:r>
        <w:fldChar w:fldCharType="begin"/>
      </w:r>
      <w:r>
        <w:instrText xml:space="preserve"> REF _Ref73991675 \h </w:instrText>
      </w:r>
      <w:r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>
        <w:fldChar w:fldCharType="end"/>
      </w:r>
      <w:r>
        <w:t xml:space="preserve"> se presenta la configuración del camión de diseño, la cual consiste en </w:t>
      </w:r>
      <w:r>
        <w:t>tres ejes</w:t>
      </w:r>
      <w:r>
        <w:t>, dos de 160 kN y uno de 40 kN.</w:t>
      </w:r>
    </w:p>
    <w:p w14:paraId="2F4AB969" w14:textId="570D1284" w:rsidR="00E3707F" w:rsidRDefault="00E3707F" w:rsidP="00E3707F">
      <w:pPr>
        <w:jc w:val="center"/>
      </w:pPr>
      <w:r w:rsidRPr="00E3707F">
        <w:drawing>
          <wp:inline distT="0" distB="0" distL="0" distR="0" wp14:anchorId="2B8C238D" wp14:editId="55B71C84">
            <wp:extent cx="5029200" cy="2697822"/>
            <wp:effectExtent l="0" t="0" r="0" b="7620"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26B" w14:textId="78894753" w:rsidR="00E3707F" w:rsidRPr="00E3707F" w:rsidRDefault="00E3707F" w:rsidP="00E3707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280C">
        <w:rPr>
          <w:noProof/>
        </w:rPr>
        <w:t>3</w:t>
      </w:r>
      <w:r>
        <w:fldChar w:fldCharType="end"/>
      </w:r>
      <w:r>
        <w:t>. Camión de diseño.</w:t>
      </w:r>
    </w:p>
    <w:p w14:paraId="1F2BAB7D" w14:textId="4C0FFDB7" w:rsidR="00E3707F" w:rsidRDefault="00E3707F" w:rsidP="00E3707F">
      <w:r>
        <w:t>El tándem de diseño consiste en dos ejes de 120 kN separados 1,2 m entre sí.</w:t>
      </w:r>
    </w:p>
    <w:p w14:paraId="1C852399" w14:textId="66BE1E82" w:rsidR="00BC058E" w:rsidRDefault="00BC058E" w:rsidP="00E3707F">
      <w:r>
        <w:t>La carga de carril de diseño consiste en una carga de 10,3 kN/m uniformemente distribuida en la dirección longitudinal.</w:t>
      </w:r>
    </w:p>
    <w:p w14:paraId="0994D389" w14:textId="432201FF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Momentos flectores</w:t>
      </w:r>
    </w:p>
    <w:p w14:paraId="2D83DC07" w14:textId="127F54D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_Ref82507806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Pr="004864A8">
        <w:fldChar w:fldCharType="end"/>
      </w:r>
      <w:r w:rsidRPr="004864A8">
        <w:t xml:space="preserve"> se presentan los momentos flectores en la viga debidos a las cargas de la superestructura.</w:t>
      </w:r>
    </w:p>
    <w:p w14:paraId="369CC74B" w14:textId="3A768940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8" w:name="_Ref82507806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8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a lo largo de la viga debidos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2418982" w14:textId="77777777" w:rsidTr="009305B8">
        <w:tc>
          <w:tcPr>
            <w:tcW w:w="4675" w:type="dxa"/>
          </w:tcPr>
          <w:p w14:paraId="37965E6A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1EB0DE01" w14:textId="77777777" w:rsidR="004864A8" w:rsidRPr="004864A8" w:rsidRDefault="004864A8" w:rsidP="004864A8">
            <w:r w:rsidRPr="004864A8">
              <w:t xml:space="preserve">Momento flector [kN m]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161.79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287.62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377.50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431.43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449.41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431.43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377.50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287.62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161.79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</w:tr>
    </w:tbl>
    <w:p w14:paraId="532E0834" w14:textId="33264E15" w:rsidR="004864A8" w:rsidRPr="004864A8" w:rsidRDefault="004864A8" w:rsidP="004864A8">
      <w:r w:rsidRPr="004864A8">
        <w:lastRenderedPageBreak/>
        <w:t xml:space="preserve">En la </w:t>
      </w:r>
      <w:r w:rsidRPr="004864A8">
        <w:fldChar w:fldCharType="begin"/>
      </w:r>
      <w:r w:rsidRPr="004864A8">
        <w:instrText xml:space="preserve"> REF _Ref526836191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Pr="004864A8">
        <w:fldChar w:fldCharType="end"/>
      </w:r>
      <w:r w:rsidRPr="004864A8">
        <w:t xml:space="preserve"> se presentan los momentos máximos en la viga debido a las cargas permanentes.</w:t>
      </w:r>
    </w:p>
    <w:p w14:paraId="27FDA04A" w14:textId="157DEF6F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9" w:name="_Ref526836191"/>
      <w:bookmarkStart w:id="30" w:name="_Toc73098610"/>
      <w:commentRangeStart w:id="31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9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máximos en la viga debidos a las cargas permanentes.</w:t>
      </w:r>
      <w:bookmarkEnd w:id="30"/>
      <w:commentRangeEnd w:id="31"/>
      <w:r w:rsidRPr="004864A8">
        <w:rPr>
          <w:sz w:val="16"/>
          <w:szCs w:val="16"/>
        </w:rPr>
        <w:commentReference w:id="3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11D102A" w14:textId="77777777" w:rsidTr="009305B8">
        <w:tc>
          <w:tcPr>
            <w:tcW w:w="9350" w:type="dxa"/>
            <w:gridSpan w:val="2"/>
          </w:tcPr>
          <w:p w14:paraId="47FAF1DA" w14:textId="77777777" w:rsidR="004864A8" w:rsidRPr="004864A8" w:rsidRDefault="004864A8" w:rsidP="004864A8">
            <w:pPr>
              <w:jc w:val="center"/>
            </w:pPr>
            <w:r w:rsidRPr="004864A8">
              <w:t>Momento flector máximo debido a las cargas provenientes de la superestructura</w:t>
            </w:r>
          </w:p>
        </w:tc>
      </w:tr>
      <w:tr w:rsidR="004864A8" w:rsidRPr="00F37621" w14:paraId="08CCD42D" w14:textId="77777777" w:rsidTr="009305B8">
        <w:tc>
          <w:tcPr>
            <w:tcW w:w="4675" w:type="dxa"/>
          </w:tcPr>
          <w:p w14:paraId="5301D82C" w14:textId="77777777" w:rsidR="004864A8" w:rsidRPr="004864A8" w:rsidRDefault="004864A8" w:rsidP="004864A8">
            <w:pPr>
              <w:rPr>
                <w:vertAlign w:val="subscript"/>
              </w:rPr>
            </w:pPr>
            <w:r w:rsidRPr="004864A8">
              <w:t>M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08CF03AE" w14:textId="77777777" w:rsidR="004864A8" w:rsidRPr="004864A8" w:rsidRDefault="004864A8" w:rsidP="004864A8">
            <w:proofErr w:type="gramStart"/>
            <w:r w:rsidRPr="004864A8">
              <w:t xml:space="preserve">423.36 kN m</w:t>
            </w:r>
          </w:p>
        </w:tc>
      </w:tr>
      <w:tr w:rsidR="004864A8" w:rsidRPr="00F37621" w14:paraId="64934649" w14:textId="77777777" w:rsidTr="009305B8">
        <w:tc>
          <w:tcPr>
            <w:tcW w:w="4675" w:type="dxa"/>
          </w:tcPr>
          <w:p w14:paraId="34F46B09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1FBB03F3" w14:textId="77777777" w:rsidR="004864A8" w:rsidRPr="004864A8" w:rsidRDefault="004864A8" w:rsidP="004864A8">
            <w:proofErr w:type="gramStart"/>
            <w:r w:rsidRPr="004864A8">
              <w:t xml:space="preserve">26.05 kN m</w:t>
            </w:r>
          </w:p>
        </w:tc>
      </w:tr>
      <w:tr w:rsidR="004864A8" w:rsidRPr="00F37621" w14:paraId="59185AD1" w14:textId="77777777" w:rsidTr="009305B8">
        <w:tc>
          <w:tcPr>
            <w:tcW w:w="4675" w:type="dxa"/>
          </w:tcPr>
          <w:p w14:paraId="00FC4387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68B73FD2" w14:textId="77777777" w:rsidR="004864A8" w:rsidRPr="004864A8" w:rsidRDefault="004864A8" w:rsidP="004864A8">
            <w:proofErr w:type="gramStart"/>
            <w:r w:rsidRPr="004864A8">
              <w:t xml:space="preserve">449.41 kN m</w:t>
            </w:r>
          </w:p>
        </w:tc>
      </w:tr>
    </w:tbl>
    <w:p w14:paraId="1660EF13" w14:textId="3B1989F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_Ref82508257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 xml:space="preserve"> se presentan los momentos flectores debidos a la carga </w:t>
      </w:r>
      <w:commentRangeStart w:id="32"/>
      <w:r w:rsidRPr="004864A8">
        <w:t>permanente</w:t>
      </w:r>
      <w:commentRangeEnd w:id="32"/>
      <w:r w:rsidRPr="004864A8">
        <w:rPr>
          <w:sz w:val="16"/>
          <w:szCs w:val="16"/>
        </w:rPr>
        <w:commentReference w:id="32"/>
      </w:r>
      <w:r w:rsidRPr="004864A8">
        <w:t>.</w:t>
      </w:r>
    </w:p>
    <w:p w14:paraId="1FC07C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30AE03FD" wp14:editId="3A168E59">
            <wp:extent cx="5029200" cy="3771900"/>
            <wp:effectExtent l="0" t="0" r="0" b="0"/>
            <wp:docPr id="1004" name="M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C82" w14:textId="0CEED312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3" w:name="_Ref82508257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3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permanente.</w:t>
      </w:r>
    </w:p>
    <w:p w14:paraId="1E886CD7" w14:textId="0A15CC50" w:rsidR="00BD7C58" w:rsidRDefault="00BD7C58" w:rsidP="00BD7C58">
      <w:r>
        <w:t xml:space="preserve">En la </w:t>
      </w:r>
      <w:r>
        <w:fldChar w:fldCharType="begin"/>
      </w:r>
      <w:r>
        <w:instrText xml:space="preserve"> REF _Ref83022689 \h </w:instrText>
      </w:r>
      <w:r>
        <w:fldChar w:fldCharType="separate"/>
      </w:r>
      <w:r>
        <w:t xml:space="preserve">Tabla </w:t>
      </w:r>
      <w:r>
        <w:rPr>
          <w:noProof/>
        </w:rPr>
        <w:t>14</w:t>
      </w:r>
      <w:r>
        <w:fldChar w:fldCharType="end"/>
      </w:r>
      <w:r>
        <w:t xml:space="preserve"> se presentan los momentos flectores en la viga debidos a la carga vehicular.</w:t>
      </w:r>
    </w:p>
    <w:p w14:paraId="6F06390F" w14:textId="7D5C4B4A" w:rsidR="00BD7C58" w:rsidRDefault="00BD7C58" w:rsidP="00BD7C58">
      <w:pPr>
        <w:pStyle w:val="Caption"/>
      </w:pPr>
      <w:bookmarkStart w:id="34" w:name="_Ref8302268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14</w:t>
      </w:r>
      <w:r>
        <w:fldChar w:fldCharType="end"/>
      </w:r>
      <w:bookmarkEnd w:id="34"/>
      <w:r>
        <w:t xml:space="preserve">. Momentos </w:t>
      </w:r>
      <w:r w:rsidR="00BC058E">
        <w:t xml:space="preserve">flectores </w:t>
      </w:r>
      <w:r>
        <w:t>a lo largo de la viga debidos a la carga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C58" w:rsidRPr="004864A8" w14:paraId="0DC3DAE8" w14:textId="77777777" w:rsidTr="006B6F74">
        <w:tc>
          <w:tcPr>
            <w:tcW w:w="4675" w:type="dxa"/>
          </w:tcPr>
          <w:p w14:paraId="3B3A6FEA" w14:textId="77777777" w:rsidR="00BD7C58" w:rsidRPr="004864A8" w:rsidRDefault="00BD7C58" w:rsidP="006B6F74">
            <w:r w:rsidRPr="004864A8">
              <w:t>X [m]</w:t>
            </w:r>
          </w:p>
        </w:tc>
        <w:tc>
          <w:tcPr>
            <w:tcW w:w="4675" w:type="dxa"/>
          </w:tcPr>
          <w:p w14:paraId="4BE43B4D" w14:textId="77777777" w:rsidR="00BD7C58" w:rsidRPr="004864A8" w:rsidRDefault="00BD7C58" w:rsidP="006B6F74">
            <w:r w:rsidRPr="004864A8">
              <w:t xml:space="preserve">Momento flector [kN m]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0.00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350.38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599.06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747.19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830.50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830.00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830.50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747.19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599.06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350.38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proofErr w:type="gramStart"/>
            <w:r w:rsidRPr="004864A8">
              <w:t xml:space="preserve">0.00</w:t>
            </w:r>
          </w:p>
        </w:tc>
      </w:tr>
    </w:tbl>
    <w:p w14:paraId="47D3D2A0" w14:textId="65C01C10" w:rsidR="00BC058E" w:rsidRDefault="00BC058E" w:rsidP="00BD7C58">
      <w:r>
        <w:t xml:space="preserve">En la </w:t>
      </w:r>
      <w:r>
        <w:fldChar w:fldCharType="begin"/>
      </w:r>
      <w:r>
        <w:instrText xml:space="preserve"> REF _Ref83023351 \h </w:instrText>
      </w:r>
      <w:r>
        <w:fldChar w:fldCharType="separate"/>
      </w:r>
      <w:r>
        <w:t xml:space="preserve">Tabla </w:t>
      </w:r>
      <w:r>
        <w:rPr>
          <w:noProof/>
        </w:rPr>
        <w:t>15</w:t>
      </w:r>
      <w:r>
        <w:fldChar w:fldCharType="end"/>
      </w:r>
      <w:r>
        <w:t xml:space="preserve"> se presentan los momentos flectores en la viga debidos a la carga de carril de diseño.</w:t>
      </w:r>
    </w:p>
    <w:p w14:paraId="65F06ADF" w14:textId="505C0BC4" w:rsidR="00BC058E" w:rsidRDefault="00BC058E" w:rsidP="00BC058E">
      <w:pPr>
        <w:pStyle w:val="Caption"/>
      </w:pPr>
      <w:bookmarkStart w:id="35" w:name="_Ref830233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15</w:t>
      </w:r>
      <w:r>
        <w:fldChar w:fldCharType="end"/>
      </w:r>
      <w:bookmarkEnd w:id="35"/>
      <w:r>
        <w:t>. Momentos flectores a lo largo de la viga debidos a la carga de carril.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58E" w:rsidRPr="004864A8" w14:paraId="775AC829" w14:textId="77777777" w:rsidTr="006B6F74">
        <w:tc>
          <w:tcPr>
            <w:tcW w:w="4675" w:type="dxa"/>
          </w:tcPr>
          <w:p w14:paraId="6F1E3CA8" w14:textId="77777777" w:rsidR="00BC058E" w:rsidRPr="004864A8" w:rsidRDefault="00BC058E" w:rsidP="006B6F74">
            <w:r w:rsidRPr="004864A8">
              <w:t>X [m]</w:t>
            </w:r>
          </w:p>
        </w:tc>
        <w:tc>
          <w:tcPr>
            <w:tcW w:w="4675" w:type="dxa"/>
          </w:tcPr>
          <w:p w14:paraId="7609F722" w14:textId="77777777" w:rsidR="00BC058E" w:rsidRPr="004864A8" w:rsidRDefault="00BC058E" w:rsidP="006B6F74">
            <w:r w:rsidRPr="004864A8">
              <w:t xml:space="preserve">Momento flector [kN m]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-0.00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90.85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161.50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211.97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242.26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252.35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242.26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211.97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161.50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90.85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proofErr w:type="gramStart"/>
            <w:r w:rsidRPr="004864A8">
              <w:t xml:space="preserve">0.00</w:t>
            </w:r>
          </w:p>
        </w:tc>
      </w:tr>
    </w:tbl>
    <w:p w14:paraId="65BB0F44" w14:textId="68283DBB" w:rsidR="004864A8" w:rsidRPr="004864A8" w:rsidRDefault="004864A8" w:rsidP="00BD7C58">
      <w:r w:rsidRPr="004864A8">
        <w:t xml:space="preserve">En la </w:t>
      </w:r>
      <w:r w:rsidRPr="004864A8">
        <w:fldChar w:fldCharType="begin"/>
      </w:r>
      <w:r w:rsidRPr="004864A8">
        <w:instrText xml:space="preserve"> REF _Ref82510182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15</w:t>
      </w:r>
      <w:r w:rsidRPr="004864A8">
        <w:fldChar w:fldCharType="end"/>
      </w:r>
      <w:r w:rsidRPr="004864A8">
        <w:t xml:space="preserve"> se presentan los momentos flectores en la viga debidos a la carga viva vehicular</w:t>
      </w:r>
      <w:r w:rsidR="00BC058E">
        <w:t>, considerando un factore de amplificación dinámica del 33%</w:t>
      </w:r>
      <w:r w:rsidRPr="004864A8">
        <w:t>.</w:t>
      </w:r>
    </w:p>
    <w:p w14:paraId="54458DF3" w14:textId="3A16494F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6" w:name="_Ref82510182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6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</w:t>
      </w:r>
      <w:r w:rsidR="00BC058E">
        <w:rPr>
          <w:i/>
          <w:iCs/>
          <w:color w:val="44546A" w:themeColor="text2"/>
          <w:sz w:val="18"/>
          <w:szCs w:val="18"/>
        </w:rPr>
        <w:t xml:space="preserve">flectores </w:t>
      </w:r>
      <w:r w:rsidRPr="004864A8">
        <w:rPr>
          <w:i/>
          <w:iCs/>
          <w:color w:val="44546A" w:themeColor="text2"/>
          <w:sz w:val="18"/>
          <w:szCs w:val="18"/>
        </w:rPr>
        <w:t>a lo largo de la viga debidos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1576E3B9" w14:textId="77777777" w:rsidTr="009305B8">
        <w:tc>
          <w:tcPr>
            <w:tcW w:w="4675" w:type="dxa"/>
          </w:tcPr>
          <w:p w14:paraId="0B6392D9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06055412" w14:textId="77777777" w:rsidR="004864A8" w:rsidRPr="004864A8" w:rsidRDefault="004864A8" w:rsidP="004864A8">
            <w:r w:rsidRPr="004864A8">
              <w:t xml:space="preserve">Momento flector [kN m]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556.85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958.26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1205.73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1346.82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1356.25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1346.82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1205.73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958.26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556.85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</w:tr>
    </w:tbl>
    <w:p w14:paraId="09538CB4" w14:textId="63D319F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_Ref526836385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Pr="004864A8">
        <w:fldChar w:fldCharType="end"/>
      </w:r>
      <w:r w:rsidRPr="004864A8">
        <w:t xml:space="preserve"> se presentan los momentos máximos producidos por la carga viva vehicular</w:t>
      </w:r>
    </w:p>
    <w:p w14:paraId="6549892A" w14:textId="0E6D1DCA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7" w:name="_Toc73098611"/>
      <w:bookmarkStart w:id="38" w:name="_Ref526836385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8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Momentos máximos debidos a la carga viva vehicular.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7B598C0" w14:textId="77777777" w:rsidTr="009305B8">
        <w:tc>
          <w:tcPr>
            <w:tcW w:w="4675" w:type="dxa"/>
          </w:tcPr>
          <w:p w14:paraId="511FFDCD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35890BE" w14:textId="77777777" w:rsidR="004864A8" w:rsidRPr="004864A8" w:rsidRDefault="004864A8" w:rsidP="004864A8">
            <w:proofErr w:type="gramStart"/>
            <w:r w:rsidRPr="004864A8">
              <w:t xml:space="preserve">843.14 kN m</w:t>
            </w:r>
          </w:p>
        </w:tc>
      </w:tr>
      <w:tr w:rsidR="004864A8" w:rsidRPr="00F37621" w14:paraId="3EDEC68B" w14:textId="77777777" w:rsidTr="009305B8">
        <w:tc>
          <w:tcPr>
            <w:tcW w:w="4675" w:type="dxa"/>
          </w:tcPr>
          <w:p w14:paraId="5CB1BB6A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296FBE28" w14:textId="77777777" w:rsidR="004864A8" w:rsidRPr="004864A8" w:rsidRDefault="004864A8" w:rsidP="004864A8">
            <w:proofErr w:type="gramStart"/>
            <w:r w:rsidRPr="004864A8">
              <w:t xml:space="preserve">252.35 kN m</w:t>
            </w:r>
          </w:p>
        </w:tc>
      </w:tr>
      <w:tr w:rsidR="004864A8" w:rsidRPr="00E3707F" w14:paraId="51C32AFA" w14:textId="77777777" w:rsidTr="009305B8">
        <w:tc>
          <w:tcPr>
            <w:tcW w:w="4675" w:type="dxa"/>
          </w:tcPr>
          <w:p w14:paraId="03739D50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0566BF3D" w14:textId="77777777" w:rsidR="004864A8" w:rsidRPr="00CA2E07" w:rsidRDefault="004864A8" w:rsidP="004864A8">
            <w:pPr>
              <w:rPr>
                <w:lang w:val="en-US"/>
              </w:rPr>
            </w:pPr>
            <w:proofErr w:type="gramStart"/>
            <w:r w:rsidRPr="00CA2E07">
              <w:rPr>
                <w:lang w:val="en-US"/>
              </w:rPr>
              <w:t xml:space="preserve">1371.13 </w:t>
            </w:r>
            <w:proofErr w:type="spellStart"/>
            <w:r w:rsidRPr="00CA2E07">
              <w:rPr>
                <w:lang w:val="en-US"/>
              </w:rPr>
              <w:t>kN</w:t>
            </w:r>
            <w:proofErr w:type="spellEnd"/>
            <w:r w:rsidRPr="00CA2E07">
              <w:rPr>
                <w:lang w:val="en-US"/>
              </w:rPr>
              <w:t xml:space="preserve"> m</w:t>
            </w:r>
          </w:p>
        </w:tc>
      </w:tr>
    </w:tbl>
    <w:p w14:paraId="47548BEA" w14:textId="0B7E5C87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_Ref82512378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fldChar w:fldCharType="end"/>
      </w:r>
      <w:r w:rsidRPr="004864A8">
        <w:t xml:space="preserve"> se presentan los momentos flectores debidos a la carga viva vehicular.</w:t>
      </w:r>
    </w:p>
    <w:p w14:paraId="11887AB5" w14:textId="77777777" w:rsidR="004864A8" w:rsidRPr="004864A8" w:rsidRDefault="004864A8" w:rsidP="004864A8">
      <w:pPr>
        <w:jc w:val="center"/>
      </w:pPr>
      <w:r w:rsidRPr="004864A8">
        <w:rPr>
          <w:noProof/>
        </w:rPr>
        <w:t xml:space="preserve"> </w:t>
      </w:r>
      <w:r w:rsidRPr="004864A8">
        <w:rPr>
          <w:noProof/>
        </w:rPr>
        <w:drawing>
          <wp:inline distT="0" distB="0" distL="0" distR="0" wp14:anchorId="70DA26A6" wp14:editId="78B060D1">
            <wp:extent cx="5029200" cy="3771900"/>
            <wp:effectExtent l="0" t="0" r="0" b="0"/>
            <wp:docPr id="1005" name="M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L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3E68" w14:textId="2B756B5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9" w:name="_Ref825123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9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viva vehicular.</w:t>
      </w:r>
    </w:p>
    <w:p w14:paraId="71DEEEA6" w14:textId="77777777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Fuerza cortante</w:t>
      </w:r>
    </w:p>
    <w:p w14:paraId="10765277" w14:textId="1ABC0A5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_Ref82607137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Pr="004864A8">
        <w:fldChar w:fldCharType="end"/>
      </w:r>
      <w:r w:rsidRPr="004864A8">
        <w:t xml:space="preserve"> se presenta la fuerza cortante en la viga debida a las cargas de la superestructura.</w:t>
      </w:r>
    </w:p>
    <w:p w14:paraId="264651F5" w14:textId="2902C544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0" w:name="_Ref8260713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0"/>
      <w:r w:rsidRPr="004864A8">
        <w:rPr>
          <w:b/>
          <w:i/>
          <w:iCs/>
          <w:color w:val="44546A" w:themeColor="text2"/>
          <w:sz w:val="18"/>
          <w:szCs w:val="18"/>
        </w:rPr>
        <w:t>. Fuerza cortante a lo largo de la viga debida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C5E1F30" w14:textId="77777777" w:rsidTr="009305B8">
        <w:tc>
          <w:tcPr>
            <w:tcW w:w="4675" w:type="dxa"/>
          </w:tcPr>
          <w:p w14:paraId="72C2FCB7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D65FB15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128.40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102.72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77.04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51.36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25.68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-25.68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-51.36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-77.04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-102.72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proofErr w:type="gramStart"/>
            <w:r w:rsidRPr="004864A8">
              <w:t xml:space="preserve">-128.40</w:t>
            </w:r>
          </w:p>
        </w:tc>
      </w:tr>
    </w:tbl>
    <w:p w14:paraId="401B97C9" w14:textId="47BDE6D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_Ref82610270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Pr="004864A8">
        <w:fldChar w:fldCharType="end"/>
      </w:r>
      <w:r w:rsidRPr="004864A8">
        <w:t xml:space="preserve"> se presenta la fuerza cortante máxima en la viga debido a las cargas permanentes.</w:t>
      </w:r>
    </w:p>
    <w:p w14:paraId="7D9AC5FE" w14:textId="7BCC5872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1" w:name="_Ref82610270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1"/>
      <w:r w:rsidRPr="004864A8">
        <w:rPr>
          <w:b/>
          <w:i/>
          <w:iCs/>
          <w:color w:val="44546A" w:themeColor="text2"/>
          <w:sz w:val="18"/>
          <w:szCs w:val="18"/>
        </w:rPr>
        <w:t>. Fuerza cortante máxima en la viga debida a las cargas permanentes.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6F0FCAE8" w14:textId="77777777" w:rsidTr="009305B8">
        <w:tc>
          <w:tcPr>
            <w:tcW w:w="9350" w:type="dxa"/>
            <w:gridSpan w:val="2"/>
          </w:tcPr>
          <w:p w14:paraId="35AAA885" w14:textId="77777777" w:rsidR="004864A8" w:rsidRPr="004864A8" w:rsidRDefault="004864A8" w:rsidP="004864A8">
            <w:pPr>
              <w:jc w:val="center"/>
            </w:pPr>
            <w:r w:rsidRPr="004864A8">
              <w:t>Fuerza cortante máxima debido a las cargas provenientes de la superestructura</w:t>
            </w:r>
          </w:p>
        </w:tc>
      </w:tr>
      <w:tr w:rsidR="00003945" w:rsidRPr="00F37621" w14:paraId="66359E30" w14:textId="77777777" w:rsidTr="009305B8">
        <w:tc>
          <w:tcPr>
            <w:tcW w:w="4675" w:type="dxa"/>
          </w:tcPr>
          <w:p w14:paraId="4BE82941" w14:textId="77777777" w:rsidR="00003945" w:rsidRPr="004864A8" w:rsidRDefault="00003945" w:rsidP="00003945">
            <w:pPr>
              <w:rPr>
                <w:vertAlign w:val="subscript"/>
              </w:rPr>
            </w:pPr>
            <w:r w:rsidRPr="004864A8">
              <w:t>V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24838FF0" w14:textId="7207D5FA" w:rsidR="00003945" w:rsidRPr="00003945" w:rsidRDefault="00003945" w:rsidP="00003945">
            <w:proofErr w:type="gramStart"/>
            <w:r w:rsidRPr="004864A8">
              <w:t xml:space="preserve">120.96 kN m</w:t>
            </w:r>
          </w:p>
        </w:tc>
      </w:tr>
      <w:tr w:rsidR="00003945" w:rsidRPr="00F37621" w14:paraId="3A9A5157" w14:textId="77777777" w:rsidTr="009305B8">
        <w:tc>
          <w:tcPr>
            <w:tcW w:w="4675" w:type="dxa"/>
          </w:tcPr>
          <w:p w14:paraId="32027387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2316BE96" w14:textId="34DEB6A7" w:rsidR="00003945" w:rsidRPr="00003945" w:rsidRDefault="00003945" w:rsidP="00003945">
            <w:proofErr w:type="gramStart"/>
            <w:r w:rsidRPr="004864A8">
              <w:t xml:space="preserve">7.44 kN m</w:t>
            </w:r>
          </w:p>
        </w:tc>
      </w:tr>
      <w:tr w:rsidR="00003945" w:rsidRPr="00F37621" w14:paraId="760CCEED" w14:textId="77777777" w:rsidTr="009305B8">
        <w:tc>
          <w:tcPr>
            <w:tcW w:w="4675" w:type="dxa"/>
          </w:tcPr>
          <w:p w14:paraId="4D2F5012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1F97BC" w14:textId="4EF64310" w:rsidR="00003945" w:rsidRPr="00003945" w:rsidRDefault="00003945" w:rsidP="00003945">
            <w:proofErr w:type="gramStart"/>
            <w:r w:rsidRPr="004864A8">
              <w:t xml:space="preserve">128.40 kN m</w:t>
            </w:r>
          </w:p>
        </w:tc>
      </w:tr>
    </w:tbl>
    <w:p w14:paraId="646B4CD0" w14:textId="7DEFACBA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_Ref82610878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fldChar w:fldCharType="end"/>
      </w:r>
      <w:r w:rsidRPr="004864A8">
        <w:t xml:space="preserve"> se presenta la fuerza cortante debida a la carga permanente.</w:t>
      </w:r>
    </w:p>
    <w:p w14:paraId="036EA5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163FB39A" wp14:editId="6F770FDC">
            <wp:extent cx="5029200" cy="3771900"/>
            <wp:effectExtent l="0" t="0" r="0" b="0"/>
            <wp:docPr id="1006" name="V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DC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7E2" w14:textId="1521842E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2" w:name="_Ref826108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2"/>
      <w:r w:rsidRPr="004864A8">
        <w:rPr>
          <w:b/>
          <w:i/>
          <w:iCs/>
          <w:color w:val="44546A" w:themeColor="text2"/>
          <w:sz w:val="18"/>
          <w:szCs w:val="18"/>
        </w:rPr>
        <w:t>. Fuerza cortante debida a la carga permanente.</w:t>
      </w:r>
    </w:p>
    <w:p w14:paraId="203536DD" w14:textId="77777777" w:rsidR="00A2139F" w:rsidRPr="004864A8" w:rsidRDefault="004864A8" w:rsidP="00A2139F">
      <w:r w:rsidRPr="004864A8">
        <w:t xml:space="preserve">En la </w:t>
      </w:r>
      <w:r w:rsidRPr="004864A8">
        <w:fldChar w:fldCharType="begin"/>
      </w:r>
      <w:r w:rsidRPr="004864A8">
        <w:instrText xml:space="preserve"> REF _Ref82611017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Pr="004864A8">
        <w:fldChar w:fldCharType="end"/>
      </w:r>
      <w:r w:rsidRPr="004864A8">
        <w:t xml:space="preserve"> se presenta la fuerza cortante máxima en la viga debida a la carga viva vehicular</w:t>
      </w:r>
      <w:r w:rsidR="00A2139F">
        <w:t>, considerando un factore de amplificación dinámica del 33%</w:t>
      </w:r>
      <w:r w:rsidR="00A2139F" w:rsidRPr="004864A8">
        <w:t>.</w:t>
      </w:r>
    </w:p>
    <w:p w14:paraId="4FA2E458" w14:textId="3A59088C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3" w:name="_Ref8261101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3"/>
      <w:r w:rsidRPr="004864A8">
        <w:rPr>
          <w:b/>
          <w:i/>
          <w:iCs/>
          <w:color w:val="44546A" w:themeColor="text2"/>
          <w:sz w:val="18"/>
          <w:szCs w:val="18"/>
        </w:rPr>
        <w:t>. Fuerza cortante máxima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672B82B7" w14:textId="77777777" w:rsidTr="009305B8">
        <w:tc>
          <w:tcPr>
            <w:tcW w:w="4675" w:type="dxa"/>
          </w:tcPr>
          <w:p w14:paraId="371EE680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77D90DF" w14:textId="77777777" w:rsidR="004864A8" w:rsidRPr="004864A8" w:rsidRDefault="004864A8" w:rsidP="004864A8">
            <w:r w:rsidRPr="004864A8">
              <w:t xml:space="preserve">Fuerza cortante [kN]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451.34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390.54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327.82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265.09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203.26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151.81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104.00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56.19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8.37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-37.07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proofErr w:type="gramStart"/>
            <w:r w:rsidRPr="004864A8">
              <w:t xml:space="preserve">-72.10</w:t>
            </w:r>
          </w:p>
        </w:tc>
      </w:tr>
    </w:tbl>
    <w:p w14:paraId="380072F8" w14:textId="7E94EED4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_Ref82611592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Pr="004864A8">
        <w:fldChar w:fldCharType="end"/>
      </w:r>
      <w:r w:rsidRPr="004864A8">
        <w:t xml:space="preserve"> se presenta la fuerza cortante mínima en la viga debida a la carga viva vehicular</w:t>
      </w:r>
      <w:r w:rsidR="00A2139F">
        <w:t>, considerando un factore de amplificación dinámica del 33%</w:t>
      </w:r>
      <w:r w:rsidRPr="004864A8">
        <w:t>.</w:t>
      </w:r>
    </w:p>
    <w:p w14:paraId="04475D74" w14:textId="34136042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4" w:name="_Ref82611592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4"/>
      <w:r w:rsidRPr="004864A8">
        <w:rPr>
          <w:b/>
          <w:i/>
          <w:iCs/>
          <w:color w:val="44546A" w:themeColor="text2"/>
          <w:sz w:val="18"/>
          <w:szCs w:val="18"/>
        </w:rPr>
        <w:t>. Fuerza cortante mínima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33DD2CA9" w14:textId="77777777" w:rsidTr="009305B8">
        <w:tc>
          <w:tcPr>
            <w:tcW w:w="4675" w:type="dxa"/>
          </w:tcPr>
          <w:p w14:paraId="40D8D7F3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59E15094" w14:textId="77777777" w:rsidR="004864A8" w:rsidRPr="004864A8" w:rsidRDefault="004864A8" w:rsidP="004864A8">
            <w:r w:rsidRPr="004864A8">
              <w:t xml:space="preserve">Fuerza cortante [kN]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72.10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37.07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-8.37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-56.19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-104.00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-151.81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-203.26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-265.09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-327.82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-390.54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proofErr w:type="gramStart"/>
            <w:r w:rsidRPr="004864A8">
              <w:t xml:space="preserve">-451.34</w:t>
            </w:r>
          </w:p>
        </w:tc>
      </w:tr>
    </w:tbl>
    <w:p w14:paraId="223AA792" w14:textId="450F0AF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_Ref82611698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Pr="004864A8">
        <w:fldChar w:fldCharType="end"/>
      </w:r>
      <w:r w:rsidRPr="004864A8">
        <w:t xml:space="preserve"> se presenta la fuerza cortante máxima debida a la carga viva vehicular</w:t>
      </w:r>
      <w:r w:rsidR="00E55B8D">
        <w:t>, considerando un factore de amplificación dinámica del 33%</w:t>
      </w:r>
      <w:r w:rsidRPr="004864A8">
        <w:t>.</w:t>
      </w:r>
    </w:p>
    <w:p w14:paraId="3F3B3FE4" w14:textId="69502409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5" w:name="_Ref82611698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22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5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763E2A30" w14:textId="77777777" w:rsidTr="009305B8">
        <w:tc>
          <w:tcPr>
            <w:tcW w:w="4675" w:type="dxa"/>
          </w:tcPr>
          <w:p w14:paraId="5F0EDBF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819F0F7" w14:textId="77777777" w:rsidR="004864A8" w:rsidRPr="004864A8" w:rsidRDefault="004864A8" w:rsidP="004864A8">
            <w:proofErr w:type="gramStart"/>
            <w:r w:rsidRPr="004864A8">
              <w:t xml:space="preserve">285.14 kN m</w:t>
            </w:r>
          </w:p>
        </w:tc>
      </w:tr>
      <w:tr w:rsidR="004864A8" w:rsidRPr="00F37621" w14:paraId="13333CE9" w14:textId="77777777" w:rsidTr="009305B8">
        <w:tc>
          <w:tcPr>
            <w:tcW w:w="4675" w:type="dxa"/>
          </w:tcPr>
          <w:p w14:paraId="49E57A4F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039200BE" w14:textId="77777777" w:rsidR="004864A8" w:rsidRPr="004864A8" w:rsidRDefault="004864A8" w:rsidP="004864A8">
            <w:proofErr w:type="gramStart"/>
            <w:r w:rsidRPr="004864A8">
              <w:t xml:space="preserve">72.10 kN m</w:t>
            </w:r>
          </w:p>
        </w:tc>
      </w:tr>
      <w:tr w:rsidR="004864A8" w:rsidRPr="00F37621" w14:paraId="30B9B682" w14:textId="77777777" w:rsidTr="009305B8">
        <w:tc>
          <w:tcPr>
            <w:tcW w:w="4675" w:type="dxa"/>
          </w:tcPr>
          <w:p w14:paraId="2FB47FD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3A99936E" w14:textId="77777777" w:rsidR="004864A8" w:rsidRPr="004864A8" w:rsidRDefault="004864A8" w:rsidP="004864A8">
            <w:proofErr w:type="gramStart"/>
            <w:r w:rsidRPr="004864A8">
              <w:t xml:space="preserve">451.34 kN m</w:t>
            </w:r>
          </w:p>
        </w:tc>
      </w:tr>
    </w:tbl>
    <w:p w14:paraId="5F9B6102" w14:textId="50508D50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_Ref82678828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fldChar w:fldCharType="end"/>
      </w:r>
      <w:r w:rsidRPr="004864A8">
        <w:t xml:space="preserve"> se presenta la fuerza cortante máxima debida a la carga viva vehicular.</w:t>
      </w:r>
    </w:p>
    <w:p w14:paraId="66E56403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560CB1A9" wp14:editId="7456F671">
            <wp:extent cx="5029200" cy="3771900"/>
            <wp:effectExtent l="0" t="0" r="0" b="0"/>
            <wp:docPr id="1007" name="V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LL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293" w14:textId="5D1FD4E3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6" w:name="_Ref8267882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6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p w14:paraId="2E474211" w14:textId="1B45882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_Ref82679901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fldChar w:fldCharType="end"/>
      </w:r>
      <w:r w:rsidRPr="004864A8">
        <w:t xml:space="preserve"> se presenta la fuerza cortante mínima debida a la carga viva vehicular.</w:t>
      </w:r>
    </w:p>
    <w:p w14:paraId="7EBE56A5" w14:textId="77777777" w:rsidR="004864A8" w:rsidRPr="004864A8" w:rsidRDefault="004864A8" w:rsidP="004864A8">
      <w:pPr>
        <w:jc w:val="center"/>
      </w:pPr>
      <w:r w:rsidRPr="004864A8">
        <w:rPr>
          <w:noProof/>
        </w:rPr>
        <w:lastRenderedPageBreak/>
        <w:drawing>
          <wp:inline distT="0" distB="0" distL="0" distR="0" wp14:anchorId="2090DE1C" wp14:editId="00FBC804">
            <wp:extent cx="5029200" cy="3771900"/>
            <wp:effectExtent l="0" t="0" r="0" b="0"/>
            <wp:docPr id="1008" name="VLL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LLmi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FB4A" w14:textId="14DC54BB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7" w:name="_Ref82679901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7"/>
      <w:r w:rsidRPr="004864A8">
        <w:rPr>
          <w:b/>
          <w:i/>
          <w:iCs/>
          <w:color w:val="44546A" w:themeColor="text2"/>
          <w:sz w:val="18"/>
          <w:szCs w:val="18"/>
        </w:rPr>
        <w:t>. Fuerza cortante mínima debida a la carga viva vehicular.</w:t>
      </w:r>
    </w:p>
    <w:p w14:paraId="03CD5322" w14:textId="53AF94B9" w:rsidR="00F37621" w:rsidRDefault="00F37621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Combinaciones de carga</w:t>
      </w:r>
    </w:p>
    <w:p w14:paraId="11E970AD" w14:textId="4EDEFC01" w:rsidR="00F37621" w:rsidRPr="00666219" w:rsidRDefault="00666219" w:rsidP="00F37621">
      <w:r>
        <w:t xml:space="preserve">Con base en los resultados obtenidos, se calculan los momentos flectores y las fuerzas cortantes para </w:t>
      </w:r>
      <w:r w:rsidR="00220BE8">
        <w:t>los estado</w:t>
      </w:r>
      <w:r w:rsidR="00EB1589">
        <w:t>s</w:t>
      </w:r>
      <w:r w:rsidR="00220BE8">
        <w:t xml:space="preserve"> limites </w:t>
      </w:r>
      <w:r>
        <w:t xml:space="preserve">considerados (véase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>
        <w:t>).</w:t>
      </w:r>
    </w:p>
    <w:p w14:paraId="1526DF87" w14:textId="1AE628E9" w:rsidR="00F37621" w:rsidRPr="00EA3725" w:rsidRDefault="00F37621" w:rsidP="00EA3725">
      <w:pPr>
        <w:pStyle w:val="Heading3"/>
      </w:pPr>
      <w:r>
        <w:t xml:space="preserve">Estado </w:t>
      </w:r>
      <w:r w:rsidRPr="00EA3725">
        <w:t>l</w:t>
      </w:r>
      <w:r w:rsidR="00EA3725" w:rsidRPr="00EA3725">
        <w:t>ímite de res</w:t>
      </w:r>
      <w:r w:rsidR="00EA3725">
        <w:t>istencia I</w:t>
      </w:r>
    </w:p>
    <w:p w14:paraId="19A12E0A" w14:textId="37A5810D" w:rsidR="00F37621" w:rsidRDefault="00F37621" w:rsidP="00EA3725">
      <w:pPr>
        <w:pStyle w:val="Heading4"/>
      </w:pPr>
      <w:r>
        <w:t>Momentos flectores</w:t>
      </w:r>
    </w:p>
    <w:p w14:paraId="6354A716" w14:textId="36D09011" w:rsidR="00F37621" w:rsidRDefault="00F37621" w:rsidP="00F37621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</w:t>
      </w:r>
      <w:r w:rsidR="00EA3725">
        <w:t>debidos al Estado límite de Resistencia I.</w:t>
      </w:r>
    </w:p>
    <w:p w14:paraId="6FD9588B" w14:textId="5D7E723E" w:rsidR="00F37621" w:rsidRDefault="00F37621" w:rsidP="00F37621">
      <w:pPr>
        <w:pStyle w:val="Caption"/>
      </w:pPr>
      <w:bookmarkStart w:id="48" w:name="_Ref8276710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23</w:t>
      </w:r>
      <w:r>
        <w:fldChar w:fldCharType="end"/>
      </w:r>
      <w:bookmarkEnd w:id="48"/>
      <w:r>
        <w:t xml:space="preserve">. </w:t>
      </w:r>
      <w:r w:rsidR="00EA3725">
        <w:t>Momentos flectores debidos al Estado límite de Resistencia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725" w:rsidRPr="004864A8" w14:paraId="701F694A" w14:textId="77777777" w:rsidTr="00ED1A29">
        <w:tc>
          <w:tcPr>
            <w:tcW w:w="4675" w:type="dxa"/>
          </w:tcPr>
          <w:p w14:paraId="2BAB80E8" w14:textId="77777777" w:rsidR="00EA3725" w:rsidRPr="004864A8" w:rsidRDefault="00EA3725" w:rsidP="00ED1A29">
            <w:r w:rsidRPr="004864A8">
              <w:t>X [m]</w:t>
            </w:r>
          </w:p>
        </w:tc>
        <w:tc>
          <w:tcPr>
            <w:tcW w:w="4675" w:type="dxa"/>
          </w:tcPr>
          <w:p w14:paraId="6D7D046B" w14:textId="77777777" w:rsidR="00EA3725" w:rsidRPr="004864A8" w:rsidRDefault="00EA3725" w:rsidP="00ED1A29">
            <w:r w:rsidRPr="004864A8">
              <w:t>Momento flector [kN m]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0.00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962.34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1667.55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2117.71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2377.70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2413.04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2377.70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2117.71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1667.55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962.34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proofErr w:type="gramStart"/>
            <w:r w:rsidRPr="004864A8">
              <w:t xml:space="preserve">0.00</w:t>
            </w:r>
          </w:p>
        </w:tc>
      </w:tr>
    </w:tbl>
    <w:p w14:paraId="1A6D8416" w14:textId="40CA36FD" w:rsidR="00250EE8" w:rsidRDefault="00250EE8" w:rsidP="00250EE8">
      <w:pPr>
        <w:pStyle w:val="Heading4"/>
      </w:pPr>
      <w:r>
        <w:t>Fuerza cortante</w:t>
      </w:r>
    </w:p>
    <w:p w14:paraId="2E15A405" w14:textId="706C63C3" w:rsidR="00AC4486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las fuerzas cortantes debidas al Estado límite de Resistencia I.</w:t>
      </w:r>
    </w:p>
    <w:p w14:paraId="0E2A63A6" w14:textId="4ED95533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24</w:t>
      </w:r>
      <w:r>
        <w:fldChar w:fldCharType="end"/>
      </w:r>
      <w:r>
        <w:t xml:space="preserve">. </w:t>
      </w:r>
      <w:r w:rsidR="00E066BF" w:rsidRPr="00E066BF">
        <w:t xml:space="preserve">Fuerzas cortantes debidas al Estado </w:t>
      </w:r>
      <w:r w:rsidR="00E066BF" w:rsidRPr="00E066BF">
        <w:t>límite</w:t>
      </w:r>
      <w:r w:rsidR="00E066BF" w:rsidRPr="00E066BF">
        <w:t xml:space="preserve"> de Resistencia I</w:t>
      </w:r>
      <w:r w:rsidR="00E066BF">
        <w:t>,</w:t>
      </w:r>
      <w:r w:rsidR="00E066BF" w:rsidRPr="00E066BF">
        <w:t xml:space="preserve"> considerando la fuerza cortante máxima </w:t>
      </w:r>
      <w:r w:rsidR="00E066BF">
        <w:t xml:space="preserve">debida a </w:t>
      </w:r>
      <w:r w:rsidR="00E066BF" w:rsidRPr="00E066BF">
        <w:t>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4D05D826" w14:textId="77777777" w:rsidTr="00ED1A29">
        <w:tc>
          <w:tcPr>
            <w:tcW w:w="4675" w:type="dxa"/>
          </w:tcPr>
          <w:p w14:paraId="0B3D8264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51BFFAD0" w14:textId="4C0D806D" w:rsidR="00250EE8" w:rsidRPr="004864A8" w:rsidRDefault="007F5DE8" w:rsidP="00ED1A29">
            <w:r>
              <w:t xml:space="preserve">Fuerza cortante</w:t>
            </w:r>
            <w:r w:rsidR="00250EE8" w:rsidRPr="004864A8">
              <w:t xml:space="preserve"> [kN]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0.00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776.58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1.40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661.49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2.80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543.77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4.20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426.05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5.60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309.56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7.00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207.22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8.40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109.86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9.80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12.49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11.20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-84.87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12.60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-179.00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proofErr w:type="gramStart"/>
            <w:r w:rsidRPr="004864A8">
              <w:lastRenderedPageBreak/>
              <w:t xml:space="preserve">14.00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proofErr w:type="gramStart"/>
            <w:r w:rsidRPr="004864A8">
              <w:t xml:space="preserve">-258.92</w:t>
            </w:r>
          </w:p>
        </w:tc>
      </w:tr>
    </w:tbl>
    <w:p w14:paraId="27011CE6" w14:textId="6B57BCF0" w:rsidR="00250EE8" w:rsidRDefault="00250EE8" w:rsidP="00250EE8">
      <w:pPr>
        <w:pStyle w:val="Heading3"/>
      </w:pPr>
      <w:r>
        <w:t xml:space="preserve">Estado </w:t>
      </w:r>
      <w:r w:rsidRPr="00EA3725">
        <w:t xml:space="preserve">límite de </w:t>
      </w:r>
      <w:r>
        <w:t>servicio</w:t>
      </w:r>
    </w:p>
    <w:p w14:paraId="12CFD1E5" w14:textId="1F9C2E12" w:rsidR="00250EE8" w:rsidRPr="00250EE8" w:rsidRDefault="00250EE8" w:rsidP="00250EE8">
      <w:pPr>
        <w:pStyle w:val="Heading4"/>
      </w:pPr>
      <w:r>
        <w:t>Momentos flectores</w:t>
      </w:r>
    </w:p>
    <w:p w14:paraId="73DA9830" w14:textId="0D2DECA0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debidos al Estado límite de </w:t>
      </w:r>
      <w:r w:rsidR="00220BE8">
        <w:t>Servicio</w:t>
      </w:r>
      <w:r>
        <w:t>.</w:t>
      </w:r>
    </w:p>
    <w:p w14:paraId="240D5FFA" w14:textId="4D4ACF04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26</w:t>
      </w:r>
      <w:r>
        <w:fldChar w:fldCharType="end"/>
      </w:r>
      <w:r>
        <w:t xml:space="preserve">. Momentos flectores debidos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7A3CD56D" w14:textId="77777777" w:rsidTr="00ED1A29">
        <w:tc>
          <w:tcPr>
            <w:tcW w:w="4675" w:type="dxa"/>
          </w:tcPr>
          <w:p w14:paraId="3027BB16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7F40F67B" w14:textId="77777777" w:rsidR="00250EE8" w:rsidRPr="004864A8" w:rsidRDefault="00250EE8" w:rsidP="00ED1A29">
            <w:r w:rsidRPr="004864A8">
              <w:t>Momento flector [kN m]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0.00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596.13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1035.06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1317.98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1481.95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1507.28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1481.95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1317.98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1035.06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596.13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proofErr w:type="gramStart"/>
            <w:r w:rsidRPr="004864A8">
              <w:t xml:space="preserve">0.00</w:t>
            </w:r>
          </w:p>
        </w:tc>
      </w:tr>
    </w:tbl>
    <w:p w14:paraId="29CBE559" w14:textId="7EC226D6" w:rsidR="00250EE8" w:rsidRDefault="00250EE8" w:rsidP="00250EE8">
      <w:pPr>
        <w:pStyle w:val="Heading4"/>
      </w:pPr>
      <w:r>
        <w:t>Fuerza cortante</w:t>
      </w:r>
    </w:p>
    <w:p w14:paraId="631D263B" w14:textId="4C21CDC6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</w:t>
      </w:r>
      <w:r w:rsidR="00220BE8">
        <w:t>as fuerzas cortante</w:t>
      </w:r>
      <w:r>
        <w:t>s debid</w:t>
      </w:r>
      <w:r w:rsidR="00220BE8">
        <w:t>a</w:t>
      </w:r>
      <w:r>
        <w:t xml:space="preserve">s al Estado límite de </w:t>
      </w:r>
      <w:r w:rsidR="00220BE8">
        <w:t>Servicio</w:t>
      </w:r>
      <w:r>
        <w:t>.</w:t>
      </w:r>
    </w:p>
    <w:p w14:paraId="705085DD" w14:textId="2D8BC427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066BF">
        <w:rPr>
          <w:noProof/>
        </w:rPr>
        <w:t>27</w:t>
      </w:r>
      <w:r>
        <w:fldChar w:fldCharType="end"/>
      </w:r>
      <w:r>
        <w:t xml:space="preserve">. </w:t>
      </w:r>
      <w:r w:rsidR="00220BE8">
        <w:t>Fuerzas cortantes</w:t>
      </w:r>
      <w:r>
        <w:t xml:space="preserve"> debid</w:t>
      </w:r>
      <w:r w:rsidR="00220BE8">
        <w:t>as</w:t>
      </w:r>
      <w:r>
        <w:t xml:space="preserve">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3C21B98D" w14:textId="77777777" w:rsidTr="00ED1A29">
        <w:tc>
          <w:tcPr>
            <w:tcW w:w="4675" w:type="dxa"/>
          </w:tcPr>
          <w:p w14:paraId="5C2C66B8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2E6D8F5D" w14:textId="68C781E0" w:rsidR="00250EE8" w:rsidRPr="004864A8" w:rsidRDefault="0016047E" w:rsidP="00ED1A29">
            <w:r>
              <w:t xml:space="preserve">Fuerza cortante</w:t>
            </w:r>
            <w:r w:rsidR="00250EE8" w:rsidRPr="004864A8">
              <w:t xml:space="preserve"> [kN]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0.00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480.45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1.40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407.35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2.80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332.74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4.20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258.13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5.60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184.23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7.00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118.41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8.40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55.44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9.80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-7.54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11.20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-70.51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12.60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-131.64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proofErr w:type="gramStart"/>
            <w:r w:rsidRPr="004864A8">
              <w:t xml:space="preserve">14.00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proofErr w:type="gramStart"/>
            <w:r w:rsidRPr="004864A8">
              <w:t xml:space="preserve">-184.64</w:t>
            </w:r>
          </w:p>
        </w:tc>
      </w:tr>
    </w:tbl>
    <w:p w14:paraId="0054D618" w14:textId="4FFCBE19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flexión</w:t>
      </w:r>
    </w:p>
    <w:p w14:paraId="19D50F25" w14:textId="6F037DD6" w:rsidR="00AC1175" w:rsidRDefault="001D4EF1" w:rsidP="00EC7623">
      <w:r>
        <w:t>Utilizando</w:t>
      </w:r>
      <w:r w:rsidRPr="00EC7623">
        <w:t xml:space="preserve"> </w:t>
      </w:r>
      <w:proofErr w:type="gramStart"/>
      <w:r w:rsidRPr="00EC7623">
        <w:t xml:space="preserve">2 barras #8 en la parte de abajo en el centro de la luz</w:t>
      </w:r>
      <w:r>
        <w:t xml:space="preserve">, se obtiene el área de acero,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</m:oMath>
      <w:r>
        <w:t xml:space="preserve"> igual</w:t>
      </w:r>
      <w:r w:rsidRPr="00EC7623">
        <w:t xml:space="preserve"> a 10.20</w:t>
      </w:r>
      <w:r w:rsidR="00020098">
        <w:t xml:space="preserve"> </w:t>
      </w:r>
      <w:r w:rsidR="00020098" w:rsidRPr="00EC7623">
        <w:t>cm</w:t>
      </w:r>
      <w:r w:rsidR="00020098" w:rsidRPr="00EC7623">
        <w:rPr>
          <w:vertAlign w:val="superscript"/>
        </w:rPr>
        <w:t>2</w:t>
      </w:r>
      <w:r w:rsidRPr="00EC7623">
        <w:t xml:space="preserve">. </w:t>
      </w:r>
    </w:p>
    <w:p w14:paraId="07E9C1D4" w14:textId="0FF84713" w:rsidR="00AC1175" w:rsidRDefault="00EC7623" w:rsidP="00AC1175">
      <w:r w:rsidRPr="00EC7623">
        <w:t xml:space="preserve">Se </w:t>
      </w:r>
      <w:r w:rsidR="00AC1175">
        <w:t>tiene</w:t>
      </w:r>
      <w:r w:rsidRPr="00EC7623">
        <w:t xml:space="preserve"> una distancia entre el centroide del acero de refuerzo y la fibra inferior igual a </w:t>
      </w:r>
      <w:proofErr w:type="gramStart"/>
      <w:r w:rsidRPr="00EC7623">
        <w:t xml:space="preserve">0.13 m</w:t>
      </w:r>
      <w:r w:rsidR="00AC1175">
        <w:t>,</w:t>
      </w:r>
      <w:r w:rsidR="00AC1175" w:rsidRPr="00EC7623">
        <w:t xml:space="preserve"> un ancho, </w:t>
      </w:r>
      <m:oMath>
        <m:r>
          <w:rPr>
            <w:rFonts w:ascii="Cambria Math" w:hAnsi="Cambria Math"/>
          </w:rPr>
          <m:t>b</m:t>
        </m:r>
      </m:oMath>
      <w:r w:rsidR="00AC1175" w:rsidRPr="00EC7623">
        <w:rPr>
          <w:rFonts w:eastAsiaTheme="minorEastAsia"/>
        </w:rPr>
        <w:t xml:space="preserve"> </w:t>
      </w:r>
      <w:r w:rsidR="00AC1175" w:rsidRPr="00EC7623">
        <w:t xml:space="preserve">igual a 0.40 m</w:t>
      </w:r>
      <w:r w:rsidR="00A71E6D">
        <w:t xml:space="preserve"> y</w:t>
      </w:r>
      <w:r w:rsidR="00AC1175" w:rsidRPr="00EC7623">
        <w:t xml:space="preserve"> una altura efectiva, </w:t>
      </w:r>
      <m:oMath>
        <m:r>
          <w:rPr>
            <w:rFonts w:ascii="Cambria Math" w:hAnsi="Cambria Math"/>
          </w:rPr>
          <m:t>d</m:t>
        </m:r>
      </m:oMath>
      <w:r w:rsidR="00AC1175" w:rsidRPr="00EC7623">
        <w:t xml:space="preserve"> de 0.87 m</w:t>
      </w:r>
      <w:r w:rsidR="00A71E6D">
        <w:t>.</w:t>
      </w:r>
    </w:p>
    <w:p w14:paraId="209F7134" w14:textId="1A67DFCC" w:rsidR="00A71E6D" w:rsidRPr="00EC7623" w:rsidRDefault="00A71E6D" w:rsidP="00AC1175">
      <w:r>
        <w:t>La cuantía esta dada por la ecuación que se presenta a continuación:</w:t>
      </w:r>
    </w:p>
    <w:p w14:paraId="12DD8F34" w14:textId="214A8C3F" w:rsidR="00AC1175" w:rsidRDefault="00A71E6D" w:rsidP="00EC7623">
      <m:oMathPara>
        <m:oMath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1291D4C0" w14:textId="1D5F6EF6" w:rsidR="00AC1175" w:rsidRDefault="00A71E6D" w:rsidP="00EC7623">
      <w:r>
        <w:t xml:space="preserve">Es decir se obtiene un valor de </w:t>
      </w:r>
      <w:proofErr w:type="gramStart"/>
      <w:r w:rsidRPr="00EC7623">
        <w:t xml:space="preserve">0.00293</w:t>
      </w:r>
      <w:r>
        <w:t>.</w:t>
      </w:r>
    </w:p>
    <w:p w14:paraId="01308C86" w14:textId="46011D8C" w:rsidR="00945F4B" w:rsidRPr="00EC7623" w:rsidRDefault="00945F4B" w:rsidP="00945F4B">
      <w:r>
        <w:t>L</w:t>
      </w:r>
      <w:r w:rsidRPr="00EC7623">
        <w:t xml:space="preserve">a posición del eje neutro </w:t>
      </w:r>
      <w:r>
        <w:t xml:space="preserve">se calcula </w:t>
      </w:r>
      <w:r w:rsidRPr="00EC7623">
        <w:t>teniendo en cuenta la siguiente ecuación:</w:t>
      </w:r>
    </w:p>
    <w:p w14:paraId="3E8BB384" w14:textId="2D244579" w:rsidR="00945F4B" w:rsidRPr="00EC7623" w:rsidRDefault="00945F4B" w:rsidP="00945F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1072A9B2" w14:textId="3EF47572" w:rsidR="00945F4B" w:rsidRPr="00EC7623" w:rsidRDefault="00945F4B" w:rsidP="00945F4B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4.50 cm</w:t>
      </w:r>
      <w:r>
        <w:t>.</w:t>
      </w:r>
    </w:p>
    <w:p w14:paraId="71308771" w14:textId="34AC2BCD" w:rsidR="00945F4B" w:rsidRDefault="005E3056" w:rsidP="00EC7623">
      <w:r>
        <w:t>A partir de estos valores es posible calcular el momento resistente ultimo de diseño con la siguiente ecuación.</w:t>
      </w:r>
    </w:p>
    <w:p w14:paraId="4C19325C" w14:textId="27A1BC21" w:rsidR="005E3056" w:rsidRDefault="005E3056" w:rsidP="00EC7623">
      <m:oMathPara>
        <m:oMath>
          <m:r>
            <w:rPr>
              <w:rFonts w:ascii="Cambria Math" w:hAnsi="Cambria Math"/>
            </w:rPr>
            <m:t>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ɸ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</w:rPr>
                <m:t>y</m:t>
              </m:r>
            </m:sub>
          </m:sSub>
          <m:r>
            <w:rPr>
              <w:rFonts w:ascii="Cambria Math" w:hAnsi="Cambria Math"/>
            </w:rPr>
            <m:t>(d-a/2)</m:t>
          </m:r>
        </m:oMath>
      </m:oMathPara>
    </w:p>
    <w:p w14:paraId="3111662D" w14:textId="2BA3209A" w:rsidR="00632941" w:rsidRPr="00EC7623" w:rsidRDefault="00632941" w:rsidP="00632941">
      <w:r>
        <w:t>Es decir que el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proofErr w:type="gramStart"/>
      <w:r w:rsidRPr="00EC7623">
        <w:t xml:space="preserve">326.76 </w:t>
      </w:r>
      <w:r>
        <w:t>kN m.</w:t>
      </w:r>
      <w:r>
        <w:t>.</w:t>
      </w:r>
    </w:p>
    <w:p w14:paraId="1E18C270" w14:textId="459286F9" w:rsidR="006E7AFA" w:rsidRDefault="0003280C" w:rsidP="00EC7623">
      <w:r>
        <w:lastRenderedPageBreak/>
        <w:t xml:space="preserve">Teniendo en cuenta la disposición del acero en la viga como se muestra en la </w:t>
      </w:r>
      <w:r>
        <w:fldChar w:fldCharType="begin"/>
      </w:r>
      <w:r>
        <w:instrText xml:space="preserve"> REF _Ref83048032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 xml:space="preserve">. Y </w:t>
      </w:r>
      <w:r w:rsidR="006E7AFA">
        <w:t>a partir d</w:t>
      </w:r>
      <w:r>
        <w:t xml:space="preserve">el momento resistente ultimo de diseño en la parte </w:t>
      </w:r>
      <w:r w:rsidR="006E7AFA">
        <w:t>inferior de la viga, se puede conocer el momento resistente a lo largo de cada una de las filas de acero dispuesto.</w:t>
      </w:r>
    </w:p>
    <w:p w14:paraId="2150DFB7" w14:textId="6ABBCA34" w:rsidR="006E7AFA" w:rsidRDefault="006E7AFA" w:rsidP="006E7AFA">
      <w:pPr>
        <w:jc w:val="center"/>
      </w:pPr>
      <w:r w:rsidRPr="006E7AFA">
        <w:drawing>
          <wp:inline distT="0" distB="0" distL="0" distR="0" wp14:anchorId="414924DA" wp14:editId="51EC5EE5">
            <wp:extent cx="5029200" cy="3504957"/>
            <wp:effectExtent l="0" t="0" r="0" b="635"/>
            <wp:docPr id="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DA4" w14:textId="4CD80551" w:rsidR="0003280C" w:rsidRDefault="0003280C" w:rsidP="0003280C">
      <w:pPr>
        <w:pStyle w:val="Caption"/>
      </w:pPr>
      <w:bookmarkStart w:id="49" w:name="_Ref830480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9"/>
      <w:r>
        <w:t>. Distribución actual del acero a lo largo de la viga.</w:t>
      </w:r>
    </w:p>
    <w:p w14:paraId="4DD1F0D4" w14:textId="44F13344" w:rsidR="00E174D8" w:rsidRDefault="002926C0" w:rsidP="00E174D8">
      <w:r>
        <w:t xml:space="preserve">Para la segunda fila </w:t>
      </w:r>
      <w:r w:rsidR="000940AF">
        <w:t xml:space="preserve">teniendo en cuenta la separación de </w:t>
      </w:r>
      <w:proofErr w:type="gramStart"/>
      <w:r w:rsidR="000940AF" w:rsidRPr="00EC7623">
        <w:t xml:space="preserve">0.25 m</w:t>
      </w:r>
      <w:r w:rsidR="000940AF">
        <w:t xml:space="preserve">, la altura efectiva, </w:t>
      </w:r>
      <m:oMath>
        <m:r>
          <w:rPr>
            <w:rFonts w:ascii="Cambria Math" w:hAnsi="Cambria Math"/>
          </w:rPr>
          <m:t>d</m:t>
        </m:r>
      </m:oMath>
      <w:r w:rsidR="000940AF" w:rsidRPr="00EC7623">
        <w:t xml:space="preserve"> </w:t>
      </w:r>
      <w:r w:rsidR="00E174D8">
        <w:t xml:space="preserve">será</w:t>
      </w:r>
      <w:r w:rsidR="000940AF" w:rsidRPr="00EC7623">
        <w:t xml:space="preserve"> 0.62 m</w:t>
      </w:r>
      <w:r w:rsidR="000940AF">
        <w:t>.</w:t>
      </w:r>
      <w:r w:rsidR="00E174D8">
        <w:t xml:space="preserve"> El área de acero usada y el alma de la viga se mantienen constantes, por lo que la cuantía es de</w:t>
      </w:r>
      <w:r w:rsidR="00E174D8">
        <w:t xml:space="preserve"> </w:t>
      </w:r>
      <w:proofErr w:type="gramStart"/>
      <w:r w:rsidR="00E174D8" w:rsidRPr="00EC7623">
        <w:t xml:space="preserve">0.00411</w:t>
      </w:r>
      <w:r w:rsidR="00E174D8">
        <w:t>.</w:t>
      </w:r>
    </w:p>
    <w:p w14:paraId="114DE210" w14:textId="74488540" w:rsidR="000940AF" w:rsidRDefault="00E174D8" w:rsidP="000940AF">
      <w:r>
        <w:t>L</w:t>
      </w:r>
      <w:r w:rsidRPr="00EC7623">
        <w:t>a posición del eje neutro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4.50 cm</w:t>
      </w:r>
      <w:r>
        <w:t>.</w:t>
      </w:r>
    </w:p>
    <w:p w14:paraId="594646DA" w14:textId="51E6D4A6" w:rsidR="00E174D8" w:rsidRPr="00EC7623" w:rsidRDefault="00E174D8" w:rsidP="00E174D8">
      <w:r>
        <w:t>E</w:t>
      </w:r>
      <w:r>
        <w:t>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proofErr w:type="gramStart"/>
      <w:r w:rsidRPr="00EC7623">
        <w:t xml:space="preserve">230.37 </w:t>
      </w:r>
      <w:r>
        <w:t>kN m.</w:t>
      </w:r>
    </w:p>
    <w:p w14:paraId="1D2CE861" w14:textId="77777777" w:rsidR="00E174D8" w:rsidRDefault="00E174D8" w:rsidP="000940AF"/>
    <w:p w14:paraId="0F5305A5" w14:textId="73E63B74" w:rsidR="000C0E1F" w:rsidRDefault="000C0E1F" w:rsidP="00EC7623"/>
    <w:p w14:paraId="1704FB0B" w14:textId="351F822E" w:rsidR="000C0E1F" w:rsidRDefault="000C0E1F" w:rsidP="00EC7623"/>
    <w:p w14:paraId="14D1E67F" w14:textId="53844A10" w:rsidR="000C0E1F" w:rsidRDefault="000C0E1F" w:rsidP="00EC7623"/>
    <w:p w14:paraId="151A1CEF" w14:textId="25D4BD7D" w:rsidR="000C0E1F" w:rsidRDefault="000C0E1F" w:rsidP="00EC7623"/>
    <w:p w14:paraId="6D7634E1" w14:textId="77777777" w:rsidR="000C0E1F" w:rsidRDefault="000C0E1F" w:rsidP="00EC7623"/>
    <w:p w14:paraId="0D1F94BA" w14:textId="77777777" w:rsidR="00AC1175" w:rsidRDefault="00AC1175" w:rsidP="00EC7623"/>
    <w:p w14:paraId="2589FAD7" w14:textId="7F9B8A8F" w:rsidR="00EC7623" w:rsidRPr="00EC7623" w:rsidRDefault="00EC7623" w:rsidP="00EC7623">
      <w:r w:rsidRPr="00EC7623">
        <w:lastRenderedPageBreak/>
        <w:t xml:space="preserve">Además, se supone que el eje neutro se encuentra en la aleta y un factor de resistencia por flexión, </w:t>
      </w:r>
      <w:r w:rsidRPr="00EC7623">
        <w:rPr>
          <w:rFonts w:cstheme="minorHAnsi"/>
        </w:rPr>
        <w:t xml:space="preserve">ɸ de </w:t>
      </w:r>
      <w:proofErr w:type="gramStart"/>
      <w:r w:rsidRPr="00EC7623">
        <w:t xml:space="preserve">0.9, en consecuencia para un ancho, </w:t>
      </w:r>
      <m:oMath>
        <m:r>
          <w:rPr>
            <w:rFonts w:ascii="Cambria Math" w:hAnsi="Cambria Math"/>
          </w:rPr>
          <m:t>b</m:t>
        </m:r>
      </m:oMath>
      <w:r w:rsidRPr="00EC7623">
        <w:rPr>
          <w:rFonts w:eastAsiaTheme="minorEastAsia"/>
        </w:rPr>
        <w:t xml:space="preserve"> </w:t>
      </w:r>
      <w:r w:rsidRPr="00EC7623">
        <w:t xml:space="preserve">igual a 2.0 m, 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0.9 m.  se presenta la Tabla.</w:t>
      </w:r>
    </w:p>
    <w:p w14:paraId="3968CA52" w14:textId="79090674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30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resistir el momento máximo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EC7623" w:rsidRPr="00EC7623" w14:paraId="32BB520B" w14:textId="77777777" w:rsidTr="00C31BDD">
        <w:trPr>
          <w:trHeight w:val="575"/>
        </w:trPr>
        <w:tc>
          <w:tcPr>
            <w:tcW w:w="1606" w:type="dxa"/>
          </w:tcPr>
          <w:p w14:paraId="042678D2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52F5B946" w14:textId="77777777" w:rsidR="00EC7623" w:rsidRPr="00EC7623" w:rsidRDefault="00EC7623" w:rsidP="00EC7623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37D199FB" w14:textId="77777777" w:rsidR="00EC7623" w:rsidRPr="00CA2E07" w:rsidRDefault="00EC7623" w:rsidP="00EC7623">
            <w:pPr>
              <w:rPr>
                <w:vertAlign w:val="superscript"/>
                <w:lang w:val="en-US"/>
              </w:rPr>
            </w:pPr>
            <w:proofErr w:type="gramStart"/>
            <w:r w:rsidRPr="00CA2E07">
              <w:rPr>
                <w:lang w:val="en-US"/>
              </w:rPr>
              <w:t xml:space="preserve">1423 KN/m</w:t>
            </w:r>
            <w:r w:rsidRPr="00CA2E07">
              <w:rPr>
                <w:vertAlign w:val="superscript"/>
                <w:lang w:val="en-US"/>
              </w:rPr>
              <w:t>2</w:t>
            </w:r>
          </w:p>
        </w:tc>
        <w:tc>
          <w:tcPr>
            <w:tcW w:w="1356" w:type="dxa"/>
          </w:tcPr>
          <w:p w14:paraId="7F0D0D11" w14:textId="77777777" w:rsidR="00EC7623" w:rsidRPr="00EC7623" w:rsidRDefault="00EC7623" w:rsidP="00EC7623">
            <w:r w:rsidRPr="00EC7623">
              <w:t>Según 5.5.4.2</w:t>
            </w:r>
          </w:p>
        </w:tc>
      </w:tr>
      <w:tr w:rsidR="00EC7623" w:rsidRPr="00EC7623" w14:paraId="701E96FE" w14:textId="77777777" w:rsidTr="00C31BDD">
        <w:trPr>
          <w:trHeight w:val="710"/>
        </w:trPr>
        <w:tc>
          <w:tcPr>
            <w:tcW w:w="1606" w:type="dxa"/>
          </w:tcPr>
          <w:p w14:paraId="5747360E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61F18A8E" w14:textId="77777777" w:rsidR="00EC7623" w:rsidRPr="00EC7623" w:rsidRDefault="00EC7623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A5D50C4" w14:textId="77777777" w:rsidR="00EC7623" w:rsidRPr="00EC7623" w:rsidRDefault="00EC7623" w:rsidP="00EC7623">
            <w:proofErr w:type="gramStart"/>
            <w:r w:rsidRPr="00EC7623">
              <w:t xml:space="preserve">17.65</w:t>
            </w:r>
          </w:p>
        </w:tc>
        <w:tc>
          <w:tcPr>
            <w:tcW w:w="1356" w:type="dxa"/>
          </w:tcPr>
          <w:p w14:paraId="38F02740" w14:textId="77777777" w:rsidR="00EC7623" w:rsidRPr="00EC7623" w:rsidRDefault="00EC7623" w:rsidP="00EC7623"/>
        </w:tc>
      </w:tr>
      <w:tr w:rsidR="00EC7623" w:rsidRPr="00EC7623" w14:paraId="5E643510" w14:textId="77777777" w:rsidTr="00C31BDD">
        <w:trPr>
          <w:trHeight w:val="710"/>
        </w:trPr>
        <w:tc>
          <w:tcPr>
            <w:tcW w:w="1606" w:type="dxa"/>
          </w:tcPr>
          <w:p w14:paraId="609378D2" w14:textId="77777777" w:rsidR="00EC7623" w:rsidRPr="00EC7623" w:rsidRDefault="00EC7623" w:rsidP="00EC7623">
            <w:r w:rsidRPr="00EC7623">
              <w:t xml:space="preserve">Cuantía de acero, </w:t>
            </w:r>
            <w:r w:rsidRPr="00EC7623">
              <w:rPr>
                <w:rFonts w:cstheme="minorHAnsi"/>
              </w:rPr>
              <w:t>ρ</w:t>
            </w:r>
          </w:p>
        </w:tc>
        <w:tc>
          <w:tcPr>
            <w:tcW w:w="4059" w:type="dxa"/>
          </w:tcPr>
          <w:p w14:paraId="148EF585" w14:textId="77777777" w:rsidR="00EC7623" w:rsidRPr="00EC7623" w:rsidRDefault="00EC7623" w:rsidP="00EC7623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EC7623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4B6DB201" w14:textId="77777777" w:rsidR="00EC7623" w:rsidRPr="00EC7623" w:rsidRDefault="00EC7623" w:rsidP="00EC7623">
            <w:proofErr w:type="gramStart"/>
            <w:r w:rsidRPr="00EC7623">
              <w:t xml:space="preserve">0.00293</w:t>
            </w:r>
          </w:p>
        </w:tc>
        <w:tc>
          <w:tcPr>
            <w:tcW w:w="1356" w:type="dxa"/>
          </w:tcPr>
          <w:p w14:paraId="4A529D2A" w14:textId="77777777" w:rsidR="00EC7623" w:rsidRPr="00EC7623" w:rsidRDefault="00EC7623" w:rsidP="00EC7623"/>
        </w:tc>
      </w:tr>
      <w:tr w:rsidR="00EC7623" w:rsidRPr="00EC7623" w14:paraId="4D194C73" w14:textId="77777777" w:rsidTr="00C31BDD">
        <w:trPr>
          <w:trHeight w:val="710"/>
        </w:trPr>
        <w:tc>
          <w:tcPr>
            <w:tcW w:w="1606" w:type="dxa"/>
          </w:tcPr>
          <w:p w14:paraId="45549ABA" w14:textId="77777777" w:rsidR="00EC7623" w:rsidRPr="00EC7623" w:rsidRDefault="00EC7623" w:rsidP="00EC7623">
            <w:r w:rsidRPr="00EC7623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59C0AB55" w14:textId="77777777" w:rsidR="00EC7623" w:rsidRPr="00EC7623" w:rsidRDefault="00690ED9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F79CCF2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10.20 cm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0EB83D6E" w14:textId="77777777" w:rsidR="00EC7623" w:rsidRPr="00EC7623" w:rsidRDefault="00EC7623" w:rsidP="00EC7623"/>
        </w:tc>
      </w:tr>
    </w:tbl>
    <w:p w14:paraId="5E96A70D" w14:textId="77777777" w:rsidR="00EC7623" w:rsidRPr="00EC7623" w:rsidRDefault="00EC7623" w:rsidP="00EC7623"/>
    <w:p w14:paraId="54937E4E" w14:textId="77777777" w:rsidR="00EC7623" w:rsidRPr="00EC7623" w:rsidRDefault="00EC7623" w:rsidP="00EC7623">
      <w:r w:rsidRPr="00EC7623">
        <w:t xml:space="preserve">La armadura suponiendo barras </w:t>
      </w:r>
      <w:proofErr w:type="gramStart"/>
      <w:r w:rsidRPr="00EC7623">
        <w:t xml:space="preserve">#8, en el centro de las vigas es igual a 2.0. Es decir </w:t>
      </w:r>
      <w:proofErr w:type="gramStart"/>
      <w:r w:rsidRPr="00EC7623">
        <w:t xml:space="preserve">2 barras #8 en la parte de abajo en el centro de la luz.</w:t>
      </w:r>
    </w:p>
    <w:p w14:paraId="39615559" w14:textId="77777777" w:rsidR="00EC7623" w:rsidRPr="00EC7623" w:rsidRDefault="00EC7623" w:rsidP="00EC7623">
      <w:r w:rsidRPr="00EC7623">
        <w:t>Es importante verificar la posición del eje neutro teniendo en cuenta la siguiente ecuación:</w:t>
      </w:r>
    </w:p>
    <w:p w14:paraId="6613F718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26FB43AA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4.50 cm siendo menor a 20 cm que es el espesor de la losa, confirmando que el eje </w:t>
      </w:r>
      <w:proofErr w:type="spellStart"/>
      <w:r w:rsidRPr="00EC7623">
        <w:t>centroidal</w:t>
      </w:r>
      <w:proofErr w:type="spellEnd"/>
      <w:r w:rsidRPr="00EC7623">
        <w:t xml:space="preserve"> se encuentra en la aleta.</w:t>
      </w:r>
    </w:p>
    <w:p w14:paraId="105F9279" w14:textId="77777777" w:rsidR="00EC7623" w:rsidRPr="00EC7623" w:rsidRDefault="00EC7623" w:rsidP="00EC7623">
      <w:r w:rsidRPr="00EC7623">
        <w:t xml:space="preserve">De acuerdo con los comentarios en C 5.5.4.2.1 es necesario verificar la deformación unitaria del acero a tracción de manera que se pueda suponer que el factor de resistencia por flexión, </w:t>
      </w:r>
      <w:r w:rsidRPr="00EC7623">
        <w:rPr>
          <w:rFonts w:cstheme="minorHAnsi"/>
        </w:rPr>
        <w:t xml:space="preserve">ɸ es de </w:t>
      </w:r>
      <w:proofErr w:type="gramStart"/>
      <w:r w:rsidRPr="00EC7623">
        <w:t xml:space="preserve">0.9.</w:t>
      </w:r>
    </w:p>
    <w:p w14:paraId="3D82EAE6" w14:textId="77777777" w:rsidR="00EC7623" w:rsidRPr="00EC7623" w:rsidRDefault="00EC7623" w:rsidP="00EC7623">
      <w:r w:rsidRPr="00EC7623">
        <w:t>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para la armadura de </w:t>
      </w:r>
      <w:proofErr w:type="gramStart"/>
      <w:r w:rsidRPr="00EC7623">
        <w:t xml:space="preserve">2 barras #8 está dada por la siguiente ecuación:</w:t>
      </w:r>
    </w:p>
    <w:p w14:paraId="627A4335" w14:textId="77777777" w:rsidR="00EC7623" w:rsidRPr="00EC7623" w:rsidRDefault="00EC7623" w:rsidP="00EC7623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0771374D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0.85.</w:t>
      </w:r>
    </w:p>
    <w:p w14:paraId="1D633FCB" w14:textId="77777777" w:rsidR="00EC7623" w:rsidRPr="00EC7623" w:rsidRDefault="00EC7623" w:rsidP="00EC7623">
      <w:r w:rsidRPr="00EC7623">
        <w:t>Se obtiene para 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un resultado de </w:t>
      </w:r>
      <w:proofErr w:type="gramStart"/>
      <w:r w:rsidRPr="00EC7623">
        <w:t xml:space="preserve">0.011 m.</w:t>
      </w:r>
    </w:p>
    <w:p w14:paraId="039318C7" w14:textId="77777777" w:rsidR="00EC7623" w:rsidRPr="00EC7623" w:rsidRDefault="00EC7623" w:rsidP="00EC7623">
      <w:r w:rsidRPr="00EC7623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0.003, tenemos la siguiente ecuación:</w:t>
      </w:r>
    </w:p>
    <w:p w14:paraId="3D2A4F74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36E1B8" w14:textId="77777777" w:rsidR="00EC7623" w:rsidRPr="00EC7623" w:rsidRDefault="00EC7623" w:rsidP="00EC7623">
      <w:r w:rsidRPr="00EC7623">
        <w:rPr>
          <w:rFonts w:eastAsiaTheme="minorEastAsia"/>
        </w:rPr>
        <w:lastRenderedPageBreak/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0.2435 siendo mayor a 0.004 que es el valor de la deformación unitaria del acero a tracción supuesto, confirmando que. el factor de resistencia por flexión, </w:t>
      </w:r>
      <w:r w:rsidRPr="00EC7623">
        <w:rPr>
          <w:rFonts w:cstheme="minorHAnsi"/>
        </w:rPr>
        <w:t xml:space="preserve">ɸ es de </w:t>
      </w:r>
      <w:proofErr w:type="gramStart"/>
      <w:r w:rsidRPr="00EC7623">
        <w:t xml:space="preserve">0.9.</w:t>
      </w:r>
    </w:p>
    <w:p w14:paraId="237E1BC0" w14:textId="235C593A" w:rsidR="00EC7623" w:rsidRPr="00EC7623" w:rsidRDefault="00EC7623" w:rsidP="00D779A6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para resistir el momento mínimo</w:t>
      </w:r>
    </w:p>
    <w:p w14:paraId="37FB484D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C7623">
        <w:rPr>
          <w:rFonts w:eastAsiaTheme="minorEastAsia"/>
        </w:rPr>
        <w:t xml:space="preserve"> por lo menos igual o menos entre 1,33 veces el momento requerido por la combinación de carga aplic</w:t>
      </w:r>
      <w:proofErr w:type="spellStart"/>
      <w:r w:rsidRPr="00EC7623">
        <w:rPr>
          <w:rFonts w:eastAsiaTheme="minorEastAsia"/>
        </w:rPr>
        <w:t>able</w:t>
      </w:r>
      <w:proofErr w:type="spellEnd"/>
      <w:r w:rsidRPr="00EC7623">
        <w:rPr>
          <w:rFonts w:eastAsiaTheme="minorEastAsia"/>
        </w:rPr>
        <w:t xml:space="preserve">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EC7623">
        <w:rPr>
          <w:rFonts w:eastAsiaTheme="minorEastAsia"/>
        </w:rPr>
        <w:t>, definido por la siguiente ecuación para concreto reforzado.</w:t>
      </w:r>
    </w:p>
    <w:p w14:paraId="3E118A9D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1FF7E4E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 w:rsidRPr="00EC7623"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019D44F1" w14:textId="77777777" w:rsidR="00EC7623" w:rsidRPr="00EC7623" w:rsidRDefault="00EC7623" w:rsidP="00EC7623">
      <w:r w:rsidRPr="00EC7623"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0.75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1.60.</w:t>
      </w:r>
    </w:p>
    <w:p w14:paraId="096A736C" w14:textId="77777777" w:rsidR="00EC7623" w:rsidRPr="00EC7623" w:rsidRDefault="00EC7623" w:rsidP="00EC7623">
      <w:r w:rsidRPr="00EC7623">
        <w:t>En la Tabla se presenta el resumen de las propiedades geométricas de la sección simple y la sección compuesta de la viga.</w:t>
      </w:r>
    </w:p>
    <w:p w14:paraId="53DAAD9B" w14:textId="24B91386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.Propiedades geométricas de la sección simple y la sección compuesta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DABB7A7" w14:textId="77777777" w:rsidTr="00C31BDD">
        <w:tc>
          <w:tcPr>
            <w:tcW w:w="3116" w:type="dxa"/>
          </w:tcPr>
          <w:p w14:paraId="07430192" w14:textId="77777777" w:rsidR="00EC7623" w:rsidRPr="00EC7623" w:rsidRDefault="00EC7623" w:rsidP="00EC7623"/>
        </w:tc>
        <w:tc>
          <w:tcPr>
            <w:tcW w:w="3117" w:type="dxa"/>
          </w:tcPr>
          <w:p w14:paraId="309FE933" w14:textId="77777777" w:rsidR="00EC7623" w:rsidRPr="00EC7623" w:rsidRDefault="00EC7623" w:rsidP="00EC7623">
            <w:r w:rsidRPr="00EC7623">
              <w:t>Sección simple</w:t>
            </w:r>
          </w:p>
        </w:tc>
        <w:tc>
          <w:tcPr>
            <w:tcW w:w="3117" w:type="dxa"/>
          </w:tcPr>
          <w:p w14:paraId="01C214FC" w14:textId="77777777" w:rsidR="00EC7623" w:rsidRPr="00EC7623" w:rsidRDefault="00EC7623" w:rsidP="00EC7623">
            <w:r w:rsidRPr="00EC7623">
              <w:t>Sección compuesta</w:t>
            </w:r>
          </w:p>
        </w:tc>
      </w:tr>
      <w:tr w:rsidR="00EC7623" w:rsidRPr="00EC7623" w14:paraId="69B2896C" w14:textId="77777777" w:rsidTr="00C31BDD">
        <w:tc>
          <w:tcPr>
            <w:tcW w:w="3116" w:type="dxa"/>
          </w:tcPr>
          <w:p w14:paraId="0FB14CAD" w14:textId="77777777" w:rsidR="00EC7623" w:rsidRPr="00EC7623" w:rsidRDefault="00EC7623" w:rsidP="00EC7623">
            <w:r w:rsidRPr="00EC7623"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1FD74C83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0.32 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219EF1E4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0.72 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7D7C892D" w14:textId="77777777" w:rsidTr="00C31BDD">
        <w:tc>
          <w:tcPr>
            <w:tcW w:w="3116" w:type="dxa"/>
          </w:tcPr>
          <w:p w14:paraId="014EED06" w14:textId="77777777" w:rsidR="00EC7623" w:rsidRPr="00EC7623" w:rsidRDefault="00EC7623" w:rsidP="00EC7623">
            <w:r w:rsidRPr="00EC7623">
              <w:t>Centroide,</w:t>
            </w:r>
            <w:r w:rsidRPr="00EC7623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3117" w:type="dxa"/>
          </w:tcPr>
          <w:p w14:paraId="4BE7AB2A" w14:textId="77777777" w:rsidR="00EC7623" w:rsidRPr="00EC7623" w:rsidRDefault="00EC7623" w:rsidP="00EC7623">
            <w:proofErr w:type="gramStart"/>
            <w:r w:rsidRPr="00EC7623">
              <w:t xml:space="preserve">0.40 m</w:t>
            </w:r>
          </w:p>
        </w:tc>
        <w:tc>
          <w:tcPr>
            <w:tcW w:w="3117" w:type="dxa"/>
          </w:tcPr>
          <w:p w14:paraId="119E35A4" w14:textId="77777777" w:rsidR="00EC7623" w:rsidRPr="00EC7623" w:rsidRDefault="00EC7623" w:rsidP="00EC7623">
            <w:proofErr w:type="gramStart"/>
            <w:r w:rsidRPr="00EC7623">
              <w:t xml:space="preserve">0.68 m</w:t>
            </w:r>
          </w:p>
        </w:tc>
      </w:tr>
      <w:tr w:rsidR="00EC7623" w:rsidRPr="00EC7623" w14:paraId="58300C8D" w14:textId="77777777" w:rsidTr="00C31BDD">
        <w:tc>
          <w:tcPr>
            <w:tcW w:w="3116" w:type="dxa"/>
          </w:tcPr>
          <w:p w14:paraId="2DA770D2" w14:textId="77777777" w:rsidR="00EC7623" w:rsidRPr="00EC7623" w:rsidRDefault="00EC7623" w:rsidP="00EC7623">
            <w:r w:rsidRPr="00EC7623"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0B9FEA4E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0.0171 m</w:t>
            </w:r>
            <w:r w:rsidRPr="00EC762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10EC66CA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0.0628 m</w:t>
            </w:r>
            <w:r w:rsidRPr="00EC7623">
              <w:rPr>
                <w:vertAlign w:val="superscript"/>
              </w:rPr>
              <w:t>4</w:t>
            </w:r>
          </w:p>
        </w:tc>
      </w:tr>
      <w:tr w:rsidR="00EC7623" w:rsidRPr="00EC7623" w14:paraId="538C5C5A" w14:textId="77777777" w:rsidTr="00C31BDD">
        <w:tc>
          <w:tcPr>
            <w:tcW w:w="3116" w:type="dxa"/>
          </w:tcPr>
          <w:p w14:paraId="465E6DC4" w14:textId="77777777" w:rsidR="00EC7623" w:rsidRPr="00EC7623" w:rsidRDefault="00EC7623" w:rsidP="00EC7623">
            <w:r w:rsidRPr="00EC7623"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2FA5CB4D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0.0427m</w:t>
            </w:r>
            <w:r w:rsidRPr="00EC762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06750D50" w14:textId="77777777" w:rsidR="00EC7623" w:rsidRPr="00EC7623" w:rsidRDefault="00EC7623" w:rsidP="00EC7623">
            <w:pPr>
              <w:rPr>
                <w:vertAlign w:val="superscript"/>
              </w:rPr>
            </w:pPr>
            <w:proofErr w:type="gramStart"/>
            <w:r w:rsidRPr="00EC7623">
              <w:t xml:space="preserve">0.0927 m</w:t>
            </w:r>
            <w:r w:rsidRPr="00EC7623">
              <w:rPr>
                <w:vertAlign w:val="superscript"/>
              </w:rPr>
              <w:t>3</w:t>
            </w:r>
          </w:p>
        </w:tc>
      </w:tr>
    </w:tbl>
    <w:p w14:paraId="4ABFBB91" w14:textId="77777777" w:rsidR="00EC7623" w:rsidRPr="00EC7623" w:rsidRDefault="00EC7623" w:rsidP="00EC7623"/>
    <w:p w14:paraId="388B7F78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proofErr w:type="gramStart"/>
      <w:r w:rsidRPr="00EC7623">
        <w:t xml:space="preserve">17.28 kN m</w:t>
      </w:r>
      <w:r w:rsidRPr="00EC7623">
        <w:rPr>
          <w:rFonts w:eastAsiaTheme="minorEastAsia"/>
        </w:rPr>
        <w:t xml:space="preserve"> </w:t>
      </w:r>
    </w:p>
    <w:p w14:paraId="5AA5F79B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2C18ED6C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023A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Y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>, el cual incluye el peso del bordillo, es la siguiente.</w:t>
      </w:r>
    </w:p>
    <w:p w14:paraId="18B75B8A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3F8942" w14:textId="77777777" w:rsidR="00EC7623" w:rsidRPr="0099272A" w:rsidRDefault="00EC7623" w:rsidP="00EC7623">
      <w:pPr>
        <w:rPr>
          <w:highlight w:val="yellow"/>
        </w:rPr>
      </w:pPr>
      <w:r w:rsidRPr="0099272A">
        <w:rPr>
          <w:highlight w:val="yellow"/>
        </w:rPr>
        <w:t>La Tabla resume los cálculos necesarios para la determinación de la armadura a flexión en las vigas en secciones escogidas arbitrariamente cada 2 metros.</w:t>
      </w:r>
    </w:p>
    <w:p w14:paraId="198197CC" w14:textId="69D4EA42" w:rsidR="00EC7623" w:rsidRPr="0099272A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  <w:highlight w:val="yellow"/>
        </w:rPr>
      </w:pP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  <w:highlight w:val="yellow"/>
        </w:rPr>
        <w:t>32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end"/>
      </w: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t>.Diseño a flexión de las vigas interiores en secciones tomadas arbitrariamente</w:t>
      </w:r>
      <w:r w:rsidRPr="0099272A">
        <w:rPr>
          <w:i/>
          <w:iCs/>
          <w:color w:val="44546A" w:themeColor="text2"/>
          <w:sz w:val="18"/>
          <w:szCs w:val="18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EC7623" w:rsidRPr="0099272A" w14:paraId="0529F1D8" w14:textId="77777777" w:rsidTr="00C31BDD">
        <w:tc>
          <w:tcPr>
            <w:tcW w:w="1018" w:type="dxa"/>
          </w:tcPr>
          <w:p w14:paraId="1BA93964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X (m)</w:t>
            </w:r>
          </w:p>
        </w:tc>
        <w:tc>
          <w:tcPr>
            <w:tcW w:w="1983" w:type="dxa"/>
          </w:tcPr>
          <w:p w14:paraId="460B615B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3DA2CA75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93DC1A6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U</w:t>
            </w:r>
          </w:p>
        </w:tc>
        <w:tc>
          <w:tcPr>
            <w:tcW w:w="1983" w:type="dxa"/>
          </w:tcPr>
          <w:p w14:paraId="413ABA4C" w14:textId="77777777" w:rsidR="00EC7623" w:rsidRPr="0099272A" w:rsidRDefault="00EC7623" w:rsidP="00EC7623">
            <w:pPr>
              <w:rPr>
                <w:highlight w:val="yellow"/>
              </w:rPr>
            </w:pPr>
            <w:proofErr w:type="spellStart"/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dnc</w:t>
            </w:r>
            <w:proofErr w:type="spellEnd"/>
          </w:p>
        </w:tc>
        <w:tc>
          <w:tcPr>
            <w:tcW w:w="588" w:type="dxa"/>
          </w:tcPr>
          <w:p w14:paraId="0509C9E8" w14:textId="77777777" w:rsidR="00EC7623" w:rsidRPr="0099272A" w:rsidRDefault="00EC7623" w:rsidP="00EC7623">
            <w:pPr>
              <w:rPr>
                <w:highlight w:val="yellow"/>
              </w:rPr>
            </w:pPr>
            <w:proofErr w:type="spellStart"/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cr</w:t>
            </w:r>
            <w:proofErr w:type="spellEnd"/>
          </w:p>
        </w:tc>
        <w:tc>
          <w:tcPr>
            <w:tcW w:w="604" w:type="dxa"/>
          </w:tcPr>
          <w:p w14:paraId="63938A04" w14:textId="77777777" w:rsidR="00EC7623" w:rsidRPr="0099272A" w:rsidRDefault="00EC7623" w:rsidP="00EC7623">
            <w:pPr>
              <w:rPr>
                <w:highlight w:val="yellow"/>
              </w:rPr>
            </w:pPr>
            <w:proofErr w:type="spellStart"/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cu</w:t>
            </w:r>
            <w:proofErr w:type="spellEnd"/>
          </w:p>
        </w:tc>
        <w:tc>
          <w:tcPr>
            <w:tcW w:w="606" w:type="dxa"/>
          </w:tcPr>
          <w:p w14:paraId="2E22B942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1,33 M</w:t>
            </w:r>
            <w:r w:rsidRPr="0099272A">
              <w:rPr>
                <w:highlight w:val="yellow"/>
                <w:vertAlign w:val="subscript"/>
              </w:rPr>
              <w:t xml:space="preserve">U</w:t>
            </w: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423.36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423.36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423.36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406.43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355.62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270.95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152.41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3707F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proofErr w:type="gramStart"/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</w:tbl>
    <w:p w14:paraId="7A2EF8F1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de superficie</w:t>
      </w:r>
    </w:p>
    <w:p w14:paraId="771125A4" w14:textId="77777777" w:rsidR="00EC7623" w:rsidRPr="00EC7623" w:rsidRDefault="00EC7623" w:rsidP="00D779A6">
      <w:pPr>
        <w:rPr>
          <w:rFonts w:eastAsiaTheme="minorEastAsia"/>
        </w:rPr>
      </w:pPr>
      <w:r w:rsidRPr="00EC7623">
        <w:t xml:space="preserve">La norma CCP-14 según 5.7.3.4 dice que si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de miembros no preesforzados o parcialmente preesforzados excede 1 m, el refuerzo superficial debe distribuirse uniformemente a lo largo de ambas caras del elemento, en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/2</m:t>
        </m:r>
      </m:oMath>
      <w:r w:rsidRPr="00EC7623">
        <w:rPr>
          <w:rFonts w:eastAsiaTheme="minorEastAsia"/>
        </w:rPr>
        <w:t xml:space="preserve"> mas cercana al refuerzo de tracción por flexión. El área de refuerzo superficial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Pr="00EC7623">
        <w:rPr>
          <w:rFonts w:eastAsiaTheme="minorEastAsia"/>
        </w:rPr>
        <w:t xml:space="preserve"> (mm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/m) de altura en cada cara del elemento debe satisfacer la siguiente ecuación:</w:t>
      </w:r>
    </w:p>
    <w:p w14:paraId="67DDFA97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-760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9E34FF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es el área del refuerzo a tracción dada en mm</w:t>
      </w:r>
      <w:r w:rsidRPr="00EC7623">
        <w:rPr>
          <w:rFonts w:eastAsiaTheme="minorEastAsia"/>
          <w:vertAlign w:val="superscript"/>
        </w:rPr>
        <w:t xml:space="preserve">2 </w:t>
      </w:r>
      <w:r w:rsidRPr="00EC7623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 w:rsidRPr="00EC7623">
        <w:rPr>
          <w:rFonts w:eastAsiaTheme="minorEastAsia"/>
        </w:rPr>
        <w:t xml:space="preserve"> es el área del acero de preesfuerzo dada en 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.</w:t>
      </w:r>
    </w:p>
    <w:p w14:paraId="308094A6" w14:textId="77777777" w:rsidR="00EC7623" w:rsidRPr="00EC7623" w:rsidRDefault="00EC7623" w:rsidP="00EC7623">
      <w:r w:rsidRPr="00EC7623">
        <w:t xml:space="preserve">Para las vigas se tiene una armadura en el centro de la luz igual a </w:t>
      </w:r>
      <w:proofErr w:type="gramStart"/>
      <w:r w:rsidRPr="00EC7623">
        <w:t xml:space="preserve">2 barras #8 y e</w:t>
      </w:r>
      <w:r w:rsidRPr="00EC7623">
        <w:rPr>
          <w:rFonts w:eastAsiaTheme="minorEastAsia"/>
        </w:rPr>
        <w:t xml:space="preserve">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0.9 m. por lo que se efectúa la verificación solicitada para la armadura de superficie como se muestra en la Tabla.</w:t>
      </w:r>
    </w:p>
    <w:p w14:paraId="4FD361D2" w14:textId="43E4438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la armadura de superficie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3"/>
        <w:gridCol w:w="3294"/>
        <w:gridCol w:w="2813"/>
      </w:tblGrid>
      <w:tr w:rsidR="00EC7623" w:rsidRPr="00EC7623" w14:paraId="69640C4B" w14:textId="77777777" w:rsidTr="00C31BDD">
        <w:tc>
          <w:tcPr>
            <w:tcW w:w="3415" w:type="dxa"/>
          </w:tcPr>
          <w:p w14:paraId="7B5C93FF" w14:textId="77777777" w:rsidR="00EC7623" w:rsidRPr="00EC7623" w:rsidRDefault="00EC7623" w:rsidP="00EC7623">
            <w:r w:rsidRPr="00EC7623">
              <w:t xml:space="preserve">Área del refuerzo a tracción,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330" w:type="dxa"/>
          </w:tcPr>
          <w:p w14:paraId="29A68E41" w14:textId="77777777" w:rsidR="00EC7623" w:rsidRPr="00EC7623" w:rsidRDefault="00690ED9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numero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barras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</m:t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75AC2DC0" w14:textId="77777777" w:rsidR="00EC7623" w:rsidRPr="00EC7623" w:rsidRDefault="00EC7623" w:rsidP="00EC7623">
            <w:proofErr w:type="gramStart"/>
            <w:r w:rsidRPr="00EC7623">
              <w:t xml:space="preserve">1020 mm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402CE56D" w14:textId="77777777" w:rsidTr="00C31BDD">
        <w:tc>
          <w:tcPr>
            <w:tcW w:w="3415" w:type="dxa"/>
          </w:tcPr>
          <w:p w14:paraId="3E3888AA" w14:textId="77777777" w:rsidR="00EC7623" w:rsidRPr="00EC7623" w:rsidRDefault="00EC7623" w:rsidP="00EC7623">
            <w:r w:rsidRPr="00EC7623">
              <w:t xml:space="preserve">Distancia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3330" w:type="dxa"/>
          </w:tcPr>
          <w:p w14:paraId="19DFBF6C" w14:textId="77777777" w:rsidR="00EC7623" w:rsidRPr="00EC7623" w:rsidRDefault="00690ED9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605" w:type="dxa"/>
          </w:tcPr>
          <w:p w14:paraId="37BF47A9" w14:textId="77777777" w:rsidR="00EC7623" w:rsidRPr="00EC7623" w:rsidRDefault="00EC7623" w:rsidP="00EC7623">
            <w:proofErr w:type="gramStart"/>
            <w:r w:rsidRPr="00EC7623">
              <w:t xml:space="preserve">870 mm</w:t>
            </w:r>
          </w:p>
        </w:tc>
      </w:tr>
      <w:tr w:rsidR="00EC7623" w:rsidRPr="00EC7623" w14:paraId="62B7F210" w14:textId="77777777" w:rsidTr="00C31BDD">
        <w:tc>
          <w:tcPr>
            <w:tcW w:w="3415" w:type="dxa"/>
          </w:tcPr>
          <w:p w14:paraId="156A67EF" w14:textId="77777777" w:rsidR="00EC7623" w:rsidRPr="00EC7623" w:rsidRDefault="00EC7623" w:rsidP="00EC7623">
            <w:r w:rsidRPr="00EC7623">
              <w:t xml:space="preserve">Área del acero de </w:t>
            </w:r>
            <w:proofErr w:type="spellStart"/>
            <w:r w:rsidRPr="00EC7623">
              <w:t>preesfuerzo</w:t>
            </w:r>
            <w:proofErr w:type="spellEnd"/>
            <w:r w:rsidRPr="00EC762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oMath>
          </w:p>
        </w:tc>
        <w:tc>
          <w:tcPr>
            <w:tcW w:w="3330" w:type="dxa"/>
          </w:tcPr>
          <w:p w14:paraId="2E21ED6E" w14:textId="77777777" w:rsidR="00EC7623" w:rsidRPr="00EC7623" w:rsidRDefault="00690ED9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05" w:type="dxa"/>
          </w:tcPr>
          <w:p w14:paraId="669E51E0" w14:textId="77777777" w:rsidR="00EC7623" w:rsidRPr="00EC7623" w:rsidRDefault="00EC7623" w:rsidP="00EC7623">
            <w:r w:rsidRPr="00EC7623">
              <w:t>0</w:t>
            </w:r>
          </w:p>
        </w:tc>
      </w:tr>
      <w:tr w:rsidR="00EC7623" w:rsidRPr="00E3707F" w14:paraId="698C32E7" w14:textId="77777777" w:rsidTr="00C31BDD">
        <w:tc>
          <w:tcPr>
            <w:tcW w:w="3415" w:type="dxa"/>
          </w:tcPr>
          <w:p w14:paraId="45CE3B09" w14:textId="77777777" w:rsidR="00EC7623" w:rsidRPr="00EC7623" w:rsidRDefault="00EC7623" w:rsidP="00EC7623">
            <w:r w:rsidRPr="00EC7623">
              <w:t xml:space="preserve">Área del acero de superficie,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oMath>
          </w:p>
        </w:tc>
        <w:tc>
          <w:tcPr>
            <w:tcW w:w="3330" w:type="dxa"/>
          </w:tcPr>
          <w:p w14:paraId="13BB9F57" w14:textId="77777777" w:rsidR="00EC7623" w:rsidRPr="00EC7623" w:rsidRDefault="00690ED9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-760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1FDC82A2" w14:textId="77777777" w:rsidR="00EC7623" w:rsidRPr="00CA2E07" w:rsidRDefault="00EC7623" w:rsidP="00EC7623">
            <w:pPr>
              <w:rPr>
                <w:lang w:val="en-US"/>
              </w:rPr>
            </w:pPr>
            <w:proofErr w:type="gramStart"/>
            <w:r w:rsidRPr="00CA2E07">
              <w:rPr>
                <w:lang w:val="en-US"/>
              </w:rPr>
              <w:t xml:space="preserve">110 mm</w:t>
            </w:r>
            <w:r w:rsidRPr="00CA2E07">
              <w:rPr>
                <w:vertAlign w:val="superscript"/>
                <w:lang w:val="en-US"/>
              </w:rPr>
              <w:t>2</w:t>
            </w:r>
            <w:r w:rsidRPr="00CA2E07">
              <w:rPr>
                <w:lang w:val="en-US"/>
              </w:rPr>
              <w:t>/m</w:t>
            </w:r>
          </w:p>
        </w:tc>
      </w:tr>
    </w:tbl>
    <w:p w14:paraId="4289AEA5" w14:textId="77777777" w:rsidR="00EC7623" w:rsidRPr="00CA2E07" w:rsidRDefault="00EC7623" w:rsidP="00EC7623">
      <w:pPr>
        <w:rPr>
          <w:rFonts w:eastAsiaTheme="minorEastAsia"/>
          <w:lang w:val="en-US"/>
        </w:rPr>
      </w:pPr>
    </w:p>
    <w:p w14:paraId="36FDCAE8" w14:textId="77777777" w:rsidR="00EC7623" w:rsidRPr="00EC7623" w:rsidRDefault="00EC7623" w:rsidP="00EC7623">
      <w:r w:rsidRPr="00EC7623">
        <w:t xml:space="preserve">La armadura se toma suponiendo barras </w:t>
      </w:r>
      <w:proofErr w:type="gramStart"/>
      <w:r w:rsidRPr="00EC7623">
        <w:t xml:space="preserve">#3.</w:t>
      </w:r>
    </w:p>
    <w:p w14:paraId="415DED63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Además, el refuerzo de superficie longitudinal, por cara no necesita exceder un cuarto del refuerzo a tracción por flexión requerido y el espaciamiento máximo del refuerzo superficial no debe exceder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/6</m:t>
        </m:r>
      </m:oMath>
      <w:r w:rsidRPr="00EC7623">
        <w:rPr>
          <w:rFonts w:eastAsiaTheme="minorEastAsia"/>
        </w:rPr>
        <w:t xml:space="preserve"> o 300 mm. En consecuencia, este espaciamiento será de </w:t>
      </w:r>
      <w:proofErr w:type="gramStart"/>
      <w:r w:rsidRPr="00EC7623">
        <w:t xml:space="preserve">0.14 </w:t>
      </w:r>
      <w:r w:rsidRPr="00EC7623">
        <w:rPr>
          <w:rFonts w:eastAsiaTheme="minorEastAsia"/>
        </w:rPr>
        <w:t>m.</w:t>
      </w:r>
    </w:p>
    <w:p w14:paraId="4B68D744" w14:textId="77777777" w:rsidR="00EC7623" w:rsidRPr="00EC7623" w:rsidRDefault="00EC7623" w:rsidP="00EC7623">
      <w:r w:rsidRPr="00EC7623">
        <w:rPr>
          <w:rFonts w:eastAsiaTheme="minorEastAsia"/>
        </w:rPr>
        <w:t xml:space="preserve">Se toma una barra </w:t>
      </w:r>
      <w:proofErr w:type="gramStart"/>
      <w:r w:rsidRPr="00EC7623">
        <w:t xml:space="preserve">#3 cada 0.14 m a cada lado de la viga.</w:t>
      </w:r>
    </w:p>
    <w:p w14:paraId="10171F8D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Diseño a cortante de las vigas</w:t>
      </w:r>
    </w:p>
    <w:p w14:paraId="62222183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Es importante primero definir la sección critica a cortante. De acuerdo con 5.8.3.2 cuando la reacción produce compresión en la zona de apoyos, el cortante critico se calcula a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 la cara interna del apoyo. Esta distancia no debe ser men</w:t>
      </w:r>
      <w:proofErr w:type="spellStart"/>
      <w:r w:rsidRPr="00EC7623">
        <w:rPr>
          <w:rFonts w:eastAsiaTheme="minorEastAsia"/>
        </w:rPr>
        <w:t>or</w:t>
      </w:r>
      <w:proofErr w:type="spellEnd"/>
      <w:r w:rsidRPr="00EC7623">
        <w:rPr>
          <w:rFonts w:eastAsiaTheme="minorEastAsia"/>
        </w:rPr>
        <w:t xml:space="preserve"> que la mayor entre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0,72</m:t>
        </m:r>
        <m:r>
          <w:rPr>
            <w:rFonts w:ascii="Cambria Math" w:hAnsi="Cambria Math"/>
          </w:rPr>
          <m:t>h</m:t>
        </m:r>
      </m:oMath>
      <w:r w:rsidRPr="00EC7623">
        <w:rPr>
          <w:rFonts w:eastAsiaTheme="minorEastAsia"/>
        </w:rPr>
        <w:t>.</w:t>
      </w:r>
    </w:p>
    <w:p w14:paraId="526C8EC2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se obtiene a partir de la siguiente ecuación:</w:t>
      </w:r>
    </w:p>
    <w:p w14:paraId="29AD7F18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.y</m:t>
                  </m:r>
                </m:sub>
              </m:sSub>
            </m:den>
          </m:f>
        </m:oMath>
      </m:oMathPara>
    </w:p>
    <w:p w14:paraId="7FF194A8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el caso de secciones de concreto reforzado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=0</m:t>
        </m:r>
      </m:oMath>
      <w:r w:rsidRPr="00EC7623">
        <w:rPr>
          <w:rFonts w:eastAsiaTheme="minorEastAsia"/>
        </w:rPr>
        <w:t xml:space="preserve">,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que es la distancia entre el centroide del acero a tracción y la fibra a compresión más alejada del eje neutro,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>.</w:t>
      </w:r>
    </w:p>
    <w:p w14:paraId="71E0E22C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Para determinar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necesario conocer la ubicación de la sección critica a cortante y el momento flector que act</w:t>
      </w:r>
      <w:proofErr w:type="spellStart"/>
      <w:r w:rsidRPr="00EC7623">
        <w:rPr>
          <w:rFonts w:eastAsiaTheme="minorEastAsia"/>
        </w:rPr>
        <w:t>úa</w:t>
      </w:r>
      <w:proofErr w:type="spellEnd"/>
      <w:r w:rsidRPr="00EC7623">
        <w:rPr>
          <w:rFonts w:eastAsiaTheme="minorEastAsia"/>
        </w:rPr>
        <w:t xml:space="preserve"> en ella, lo que no es posible establecer de antemano. Se recurre entonces a los criterios geométricos mencionados anteriormente, presentados en la Tabla.</w:t>
      </w:r>
    </w:p>
    <w:p w14:paraId="5B51969D" w14:textId="5D4D792B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 xml:space="preserve">. Criterios para definir </w:t>
      </w:r>
      <w:proofErr w:type="spellStart"/>
      <w:r w:rsidRPr="00EC7623">
        <w:rPr>
          <w:b/>
          <w:i/>
          <w:iCs/>
          <w:color w:val="44546A" w:themeColor="text2"/>
          <w:sz w:val="18"/>
          <w:szCs w:val="18"/>
        </w:rPr>
        <w:t>d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v</w:t>
      </w:r>
      <w:proofErr w:type="spellEnd"/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623" w:rsidRPr="00EC7623" w14:paraId="401E55D0" w14:textId="77777777" w:rsidTr="00C31BDD">
        <w:tc>
          <w:tcPr>
            <w:tcW w:w="4675" w:type="dxa"/>
          </w:tcPr>
          <w:p w14:paraId="640BDCC6" w14:textId="77777777" w:rsidR="00EC7623" w:rsidRPr="00EC7623" w:rsidRDefault="00690ED9" w:rsidP="00EC7623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&gt;0,9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6218CAB" w14:textId="77777777" w:rsidR="00EC7623" w:rsidRPr="00EC7623" w:rsidRDefault="00EC7623" w:rsidP="00EC7623">
            <w:proofErr w:type="gramStart"/>
            <w:r w:rsidRPr="00EC7623">
              <w:t xml:space="preserve">0.78 m</w:t>
            </w:r>
          </w:p>
        </w:tc>
      </w:tr>
      <w:tr w:rsidR="00EC7623" w:rsidRPr="00EC7623" w14:paraId="25167900" w14:textId="77777777" w:rsidTr="00C31BDD">
        <w:tc>
          <w:tcPr>
            <w:tcW w:w="4675" w:type="dxa"/>
          </w:tcPr>
          <w:p w14:paraId="66CED04C" w14:textId="77777777" w:rsidR="00EC7623" w:rsidRPr="00EC7623" w:rsidRDefault="00690ED9" w:rsidP="00EC7623"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&gt;0,72</m:t>
              </m:r>
              <m:r>
                <w:rPr>
                  <w:rFonts w:ascii="Cambria Math" w:hAnsi="Cambria Math"/>
                </w:rPr>
                <m:t>h</m:t>
              </m:r>
            </m:oMath>
            <w:r w:rsidR="00EC7623" w:rsidRPr="00EC7623">
              <w:rPr>
                <w:rFonts w:eastAsiaTheme="minorEastAsia"/>
                <w:iCs/>
              </w:rPr>
              <w:t xml:space="preserve"> </w:t>
            </w:r>
          </w:p>
        </w:tc>
        <w:tc>
          <w:tcPr>
            <w:tcW w:w="4675" w:type="dxa"/>
          </w:tcPr>
          <w:p w14:paraId="2719D53E" w14:textId="77777777" w:rsidR="00EC7623" w:rsidRPr="00EC7623" w:rsidRDefault="00EC7623" w:rsidP="00EC7623">
            <w:proofErr w:type="gramStart"/>
            <w:r w:rsidRPr="00EC7623">
              <w:t xml:space="preserve">0.72 m</w:t>
            </w:r>
          </w:p>
        </w:tc>
      </w:tr>
    </w:tbl>
    <w:p w14:paraId="6A2CC7CB" w14:textId="77777777" w:rsidR="00EC7623" w:rsidRPr="00EC7623" w:rsidRDefault="00EC7623" w:rsidP="00EC7623"/>
    <w:p w14:paraId="52F9ABEF" w14:textId="77777777" w:rsidR="00EC7623" w:rsidRPr="00EC7623" w:rsidRDefault="00EC7623" w:rsidP="00EC7623">
      <w:r w:rsidRPr="00EC7623">
        <w:t>Por consiguiente, la sección critica a cortantes se encuentra a una distancia igual a:</w:t>
      </w:r>
    </w:p>
    <w:p w14:paraId="4F45CCF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X=Ancho del apoyo+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43D4CABD" w14:textId="77777777" w:rsidR="00EC7623" w:rsidRPr="00EC7623" w:rsidRDefault="00EC7623" w:rsidP="00EC7623">
      <w:r w:rsidRPr="00EC7623">
        <w:rPr>
          <w:rFonts w:eastAsiaTheme="minorEastAsia"/>
        </w:rPr>
        <w:t xml:space="preserve">Es decir </w:t>
      </w:r>
      <w:proofErr w:type="gramStart"/>
      <w:r w:rsidRPr="00EC7623">
        <w:t xml:space="preserve">0.98 m.</w:t>
      </w:r>
    </w:p>
    <w:p w14:paraId="5572988A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Cortante debido a las cargas</w:t>
      </w:r>
    </w:p>
    <w:p w14:paraId="2852C4D8" w14:textId="0B2E8FC5" w:rsidR="00EC7623" w:rsidRPr="00EC7623" w:rsidRDefault="00EC7623" w:rsidP="00EC7623">
      <w:r w:rsidRPr="00EC7623">
        <w:t>El cortante máximo que actúa sobre las vigas debido a cada una de las cargas avaluadas se presenta en la Tabla.</w:t>
      </w:r>
    </w:p>
    <w:p w14:paraId="0A565CBA" w14:textId="12352B45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35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Resumen de cortantes máximos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051" w:rsidRPr="00EC7623" w14:paraId="5996E6F7" w14:textId="77777777" w:rsidTr="00C31BDD">
        <w:tc>
          <w:tcPr>
            <w:tcW w:w="4675" w:type="dxa"/>
          </w:tcPr>
          <w:p w14:paraId="2E2FFF46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0260E0A6" w14:textId="7163EC28" w:rsidR="00F55051" w:rsidRPr="00EC7623" w:rsidRDefault="00F55051" w:rsidP="00F55051">
            <w:proofErr w:type="gramStart"/>
            <w:r w:rsidRPr="00EC7623">
              <w:t xml:space="preserve">128.40 kN</w:t>
            </w:r>
          </w:p>
        </w:tc>
      </w:tr>
      <w:tr w:rsidR="00F55051" w:rsidRPr="00EC7623" w14:paraId="21E52422" w14:textId="77777777" w:rsidTr="00C31BDD">
        <w:tc>
          <w:tcPr>
            <w:tcW w:w="4675" w:type="dxa"/>
          </w:tcPr>
          <w:p w14:paraId="0D278773" w14:textId="77777777" w:rsidR="00F55051" w:rsidRPr="00EC7623" w:rsidRDefault="00F55051" w:rsidP="00F55051">
            <w:pPr>
              <w:rPr>
                <w:vertAlign w:val="subscript"/>
              </w:rPr>
            </w:pPr>
            <w:r w:rsidRPr="00EC7623">
              <w:t>V</w:t>
            </w:r>
            <w:r w:rsidRPr="00EC7623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4083F89B" w14:textId="77777777" w:rsidR="00F55051" w:rsidRPr="00EC7623" w:rsidRDefault="00F55051" w:rsidP="00F55051">
            <w:proofErr w:type="gramStart"/>
            <w:r w:rsidRPr="00EC7623">
              <w:t xml:space="preserve">285.14 kN</w:t>
            </w:r>
          </w:p>
        </w:tc>
      </w:tr>
      <w:tr w:rsidR="00F55051" w:rsidRPr="00EC7623" w14:paraId="549142CC" w14:textId="77777777" w:rsidTr="00C31BDD">
        <w:tc>
          <w:tcPr>
            <w:tcW w:w="4675" w:type="dxa"/>
          </w:tcPr>
          <w:p w14:paraId="6EA7ED50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3B480269" w14:textId="77777777" w:rsidR="00F55051" w:rsidRPr="00EC7623" w:rsidRDefault="00F55051" w:rsidP="00F55051">
            <w:proofErr w:type="gramStart"/>
            <w:r w:rsidRPr="00EC7623">
              <w:t xml:space="preserve">72.10 kN</w:t>
            </w:r>
          </w:p>
        </w:tc>
      </w:tr>
      <w:tr w:rsidR="00F55051" w:rsidRPr="00EC7623" w14:paraId="7BBD87D5" w14:textId="77777777" w:rsidTr="00C31BDD">
        <w:tc>
          <w:tcPr>
            <w:tcW w:w="4675" w:type="dxa"/>
          </w:tcPr>
          <w:p w14:paraId="63BC5EFA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4C9498FA" w14:textId="77777777" w:rsidR="00F55051" w:rsidRPr="00EC7623" w:rsidRDefault="00F55051" w:rsidP="00F55051">
            <w:proofErr w:type="gramStart"/>
            <w:r w:rsidRPr="00EC7623">
              <w:t xml:space="preserve">451.34 kN</w:t>
            </w:r>
          </w:p>
        </w:tc>
      </w:tr>
    </w:tbl>
    <w:p w14:paraId="3110EE7D" w14:textId="77777777" w:rsidR="00EC7623" w:rsidRPr="00EC7623" w:rsidRDefault="00EC7623" w:rsidP="00EC7623"/>
    <w:p w14:paraId="1F0D3911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cortante</w:t>
      </w:r>
    </w:p>
    <w:p w14:paraId="59530A3B" w14:textId="2F2CF294" w:rsidR="00EC7623" w:rsidRPr="00EC7623" w:rsidRDefault="00EC7623" w:rsidP="00EC7623">
      <w:r w:rsidRPr="00EC7623">
        <w:t xml:space="preserve">El diseño a cortante se lleva a cabo para el estado límite de resistencia I, teniendo en cuenta los factores de modificación de carga y los cortantes máximos como se presentó en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 w:rsidRPr="00EC7623">
        <w:t>. Así obtenemos un cortante último,</w:t>
      </w:r>
      <w:r w:rsidRPr="00EC762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de </w:t>
      </w:r>
      <w:proofErr w:type="gramStart"/>
      <w:r w:rsidRPr="00EC7623">
        <w:t xml:space="preserve">726 kN.</w:t>
      </w:r>
    </w:p>
    <w:p w14:paraId="61BC5718" w14:textId="77777777" w:rsidR="00EC7623" w:rsidRPr="00EC7623" w:rsidRDefault="00EC7623" w:rsidP="00EC7623">
      <w:r w:rsidRPr="00EC7623">
        <w:t xml:space="preserve">Por otro parte el esfuerzo cortante resistido por la sección según 5.8.2.1.-2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7623">
        <w:rPr>
          <w:rFonts w:eastAsiaTheme="minorEastAsia"/>
        </w:rPr>
        <w:t xml:space="preserve">. De acuerdo con 5.5.4.2 el factor de reducción para cortante, </w:t>
      </w:r>
      <w:r w:rsidRPr="00EC7623">
        <w:rPr>
          <w:rFonts w:cstheme="minorHAnsi"/>
        </w:rPr>
        <w:t xml:space="preserve">ɸ es de </w:t>
      </w:r>
      <w:proofErr w:type="gramStart"/>
      <w:r w:rsidRPr="00EC7623">
        <w:t xml:space="preserve">0.9.</w:t>
      </w:r>
    </w:p>
    <w:p w14:paraId="11660F82" w14:textId="77777777" w:rsidR="00EC7623" w:rsidRPr="00EC7623" w:rsidRDefault="00690ED9" w:rsidP="00EC76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7623" w:rsidRPr="00EC7623">
        <w:rPr>
          <w:rFonts w:eastAsiaTheme="minorEastAsia"/>
        </w:rPr>
        <w:t xml:space="preserve"> es el menor entre las dos formulas presentadas en la Tabla</w:t>
      </w:r>
    </w:p>
    <w:p w14:paraId="136DB543" w14:textId="73E24E52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Esfuerzo resistido por la sección en función de V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N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4B6611B3" w14:textId="77777777" w:rsidTr="00C31BDD">
        <w:tc>
          <w:tcPr>
            <w:tcW w:w="3116" w:type="dxa"/>
          </w:tcPr>
          <w:p w14:paraId="72CF864E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605CAB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En este caso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3117" w:type="dxa"/>
          </w:tcPr>
          <w:p w14:paraId="71CFC92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  <w:tr w:rsidR="00EC7623" w:rsidRPr="00EC7623" w14:paraId="181CC615" w14:textId="77777777" w:rsidTr="00C31BDD">
        <w:tc>
          <w:tcPr>
            <w:tcW w:w="3116" w:type="dxa"/>
          </w:tcPr>
          <w:p w14:paraId="25C1E329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=0,25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A345B49" w14:textId="77777777" w:rsidR="00EC7623" w:rsidRPr="00EC7623" w:rsidRDefault="00EC7623" w:rsidP="00EC7623">
            <w:pPr>
              <w:rPr>
                <w:iCs/>
              </w:rPr>
            </w:pPr>
            <w:proofErr w:type="gramStart"/>
            <w:r w:rsidRPr="00EC7623">
              <w:t xml:space="preserve">2.19 MN</w:t>
            </w:r>
          </w:p>
        </w:tc>
        <w:tc>
          <w:tcPr>
            <w:tcW w:w="3117" w:type="dxa"/>
          </w:tcPr>
          <w:p w14:paraId="659ECC9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5.8.3.3-2</w:t>
            </w:r>
          </w:p>
        </w:tc>
      </w:tr>
    </w:tbl>
    <w:p w14:paraId="22E7D0B3" w14:textId="77777777" w:rsidR="00EC7623" w:rsidRPr="00EC7623" w:rsidRDefault="00EC7623" w:rsidP="00EC7623"/>
    <w:p w14:paraId="323E17EE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Esfuerzo cortante ultimo en la sección critica</w:t>
      </w:r>
    </w:p>
    <w:p w14:paraId="1328C215" w14:textId="77777777" w:rsidR="00EC7623" w:rsidRPr="00EC7623" w:rsidRDefault="00EC7623" w:rsidP="00EC7623">
      <w:r w:rsidRPr="00EC7623">
        <w:t>Se determina según 5.8.2.9-1, teniendo en cuenta la siguiente ecuación.</w:t>
      </w:r>
    </w:p>
    <w:p w14:paraId="1DAA5116" w14:textId="77777777" w:rsidR="00EC7623" w:rsidRPr="00EC7623" w:rsidRDefault="00690ED9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29F567F9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7623">
        <w:rPr>
          <w:rFonts w:eastAsiaTheme="minorEastAsia"/>
        </w:rPr>
        <w:t xml:space="preserve">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2574 kN/m</w:t>
      </w:r>
      <w:r w:rsidRPr="00EC7623">
        <w:rPr>
          <w:vertAlign w:val="superscript"/>
        </w:rPr>
        <w:t>2</w:t>
      </w:r>
      <w:r w:rsidRPr="00EC7623">
        <w:t>.</w:t>
      </w:r>
    </w:p>
    <w:p w14:paraId="46A29106" w14:textId="77777777" w:rsidR="00EC7623" w:rsidRPr="00EC7623" w:rsidRDefault="00EC7623" w:rsidP="00EC7623">
      <w:r w:rsidRPr="00EC7623">
        <w:t>Se debe igualmente calcular la deformación unitaria a tracción a la altura del centroide del acero a tracción, a través de la ecuación según 5.8.3.4.2-4</w:t>
      </w:r>
    </w:p>
    <w:p w14:paraId="65A27DA7" w14:textId="77777777" w:rsidR="00EC7623" w:rsidRPr="00EC7623" w:rsidRDefault="00690ED9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+0,5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p w14:paraId="25BB4DC8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el momento flector debido a las cargas permanente y transitorias mayoradas en la sección bajo estudio. Recordando l</w:t>
      </w:r>
      <w:r w:rsidRPr="00EC7623">
        <w:t xml:space="preserve">a sección critica a cortante se encuentra a una distancia de </w:t>
      </w:r>
      <w:proofErr w:type="gramStart"/>
      <w:r w:rsidRPr="00EC7623">
        <w:t xml:space="preserve">0.98 m desde el centro del apoyo. Para este caso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</w:t>
      </w:r>
      <w:r w:rsidRPr="00402D88">
        <w:rPr>
          <w:rFonts w:eastAsiaTheme="minorEastAsia"/>
          <w:highlight w:val="yellow"/>
        </w:rPr>
        <w:t xml:space="preserve">es </w:t>
      </w:r>
      <w:proofErr w:type="gramStart"/>
      <w:r w:rsidRPr="00402D88">
        <w:rPr>
          <w:highlight w:val="yellow"/>
        </w:rPr>
        <w:t xml:space="preserve">626 kN m.</w:t>
      </w:r>
    </w:p>
    <w:p w14:paraId="1DA3AA87" w14:textId="77777777" w:rsidR="00EC7623" w:rsidRPr="00EC7623" w:rsidRDefault="00EC7623" w:rsidP="00EC7623">
      <w:r w:rsidRPr="00EC7623">
        <w:t xml:space="preserve">Sustituyendo los valores en la anterior ecuación se obtiene una deformación unitaria,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de </w:t>
      </w:r>
      <w:proofErr w:type="gramStart"/>
      <w:r w:rsidRPr="00EC7623">
        <w:t xml:space="preserve">0.00374.</w:t>
      </w:r>
    </w:p>
    <w:p w14:paraId="2AD1D1B7" w14:textId="77777777" w:rsidR="00EC7623" w:rsidRPr="00EC7623" w:rsidRDefault="00EC7623" w:rsidP="00EC7623">
      <w:r w:rsidRPr="00EC7623">
        <w:t>El cálculo de la fuerza cortante resistida por el acero y el concreto se presenta en la Tabla.</w:t>
      </w:r>
    </w:p>
    <w:p w14:paraId="4E6716B2" w14:textId="2FE9239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Fuerza cortante resistida por el concreto y el acero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779D3D7" w14:textId="77777777" w:rsidTr="00C31BDD">
        <w:tc>
          <w:tcPr>
            <w:tcW w:w="3116" w:type="dxa"/>
          </w:tcPr>
          <w:p w14:paraId="63DE93DD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=29+3500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CDB6005" w14:textId="77777777" w:rsidR="00EC7623" w:rsidRPr="00EC7623" w:rsidRDefault="00EC7623" w:rsidP="00EC7623">
            <w:pPr>
              <w:rPr>
                <w:iCs/>
              </w:rPr>
            </w:pPr>
            <w:proofErr w:type="gramStart"/>
            <w:r w:rsidRPr="00EC7623">
              <w:t xml:space="preserve">42.1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36FF9EB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5.8.3.4.2-3</w:t>
            </w:r>
          </w:p>
        </w:tc>
      </w:tr>
      <w:tr w:rsidR="00EC7623" w:rsidRPr="00EC7623" w14:paraId="486402F6" w14:textId="77777777" w:rsidTr="00C31BDD">
        <w:tc>
          <w:tcPr>
            <w:tcW w:w="3116" w:type="dxa"/>
          </w:tcPr>
          <w:p w14:paraId="67C09966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1+750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62C9C408" w14:textId="77777777" w:rsidR="00EC7623" w:rsidRPr="00EC7623" w:rsidRDefault="00EC7623" w:rsidP="00EC7623">
            <w:pPr>
              <w:rPr>
                <w:iCs/>
              </w:rPr>
            </w:pPr>
            <w:proofErr w:type="gramStart"/>
            <w:r w:rsidRPr="00EC7623">
              <w:t xml:space="preserve">1.26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717248E9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5.8.3.4.2-1</w:t>
            </w:r>
          </w:p>
        </w:tc>
      </w:tr>
      <w:tr w:rsidR="00EC7623" w:rsidRPr="00EC7623" w14:paraId="2356F6D6" w14:textId="77777777" w:rsidTr="00C31BDD">
        <w:tc>
          <w:tcPr>
            <w:tcW w:w="3116" w:type="dxa"/>
          </w:tcPr>
          <w:p w14:paraId="3FD27BFF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=0,083</m:t>
                </m:r>
                <m:r>
                  <w:rPr>
                    <w:rFonts w:ascii="Cambria Math" w:hAnsi="Cambria Math"/>
                  </w:rPr>
                  <m:t>β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8EBBD4E" w14:textId="77777777" w:rsidR="00EC7623" w:rsidRPr="00EC7623" w:rsidRDefault="00EC7623" w:rsidP="00EC7623">
            <w:pPr>
              <w:rPr>
                <w:iCs/>
              </w:rPr>
            </w:pPr>
            <w:proofErr w:type="gramStart"/>
            <w:r w:rsidRPr="00EC7623">
              <w:t xml:space="preserve">173.626 kN.</w:t>
            </w:r>
          </w:p>
        </w:tc>
        <w:tc>
          <w:tcPr>
            <w:tcW w:w="3117" w:type="dxa"/>
          </w:tcPr>
          <w:p w14:paraId="56CA20B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5.8.3.3-3</w:t>
            </w:r>
          </w:p>
        </w:tc>
      </w:tr>
      <w:tr w:rsidR="00EC7623" w:rsidRPr="00EC7623" w14:paraId="577416AE" w14:textId="77777777" w:rsidTr="00C31BDD">
        <w:tc>
          <w:tcPr>
            <w:tcW w:w="3116" w:type="dxa"/>
          </w:tcPr>
          <w:p w14:paraId="5A48331A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DD519A" w14:textId="77777777" w:rsidR="00EC7623" w:rsidRPr="00EC7623" w:rsidRDefault="00EC7623" w:rsidP="00EC7623">
            <w:pPr>
              <w:rPr>
                <w:iCs/>
              </w:rPr>
            </w:pPr>
            <w:proofErr w:type="gramStart"/>
            <w:r w:rsidRPr="00EC7623">
              <w:t xml:space="preserve">632.684 kN.</w:t>
            </w:r>
          </w:p>
        </w:tc>
        <w:tc>
          <w:tcPr>
            <w:tcW w:w="3117" w:type="dxa"/>
          </w:tcPr>
          <w:p w14:paraId="2B903CAA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</w:tbl>
    <w:p w14:paraId="1B96F1A5" w14:textId="77777777" w:rsidR="00EC7623" w:rsidRPr="00EC7623" w:rsidRDefault="00EC7623" w:rsidP="00EC7623"/>
    <w:p w14:paraId="08C11804" w14:textId="77777777" w:rsidR="00EC7623" w:rsidRPr="00EC7623" w:rsidRDefault="00EC7623" w:rsidP="00EC7623">
      <w:r w:rsidRPr="00EC7623">
        <w:t xml:space="preserve">Una vez también es determinado el momento en la sección critica supuesta es posible obtener el valor del brazo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del par de tracción-compresi</w:t>
      </w:r>
      <w:proofErr w:type="spellStart"/>
      <w:r w:rsidRPr="00EC7623">
        <w:rPr>
          <w:rFonts w:eastAsiaTheme="minorEastAsia"/>
        </w:rPr>
        <w:t>ón</w:t>
      </w:r>
      <w:proofErr w:type="spellEnd"/>
      <w:r w:rsidRPr="00EC7623">
        <w:rPr>
          <w:rFonts w:eastAsiaTheme="minorEastAsia"/>
        </w:rPr>
        <w:t xml:space="preserve"> para compararlo con el valor supuesto de </w:t>
      </w:r>
      <w:proofErr w:type="gramStart"/>
      <w:r w:rsidRPr="00EC7623">
        <w:t xml:space="preserve">0.78 m.</w:t>
      </w:r>
    </w:p>
    <w:p w14:paraId="72C31975" w14:textId="77777777" w:rsidR="00EC7623" w:rsidRPr="00EC7623" w:rsidRDefault="00EC7623" w:rsidP="00EC7623">
      <w:r w:rsidRPr="00EC7623">
        <w:t>La profundidad del bloque de compresiones en la sección critica a cortante esta dado por la siguiente ecuación.</w:t>
      </w:r>
    </w:p>
    <w:p w14:paraId="41B48CB3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</m:den>
          </m:f>
        </m:oMath>
      </m:oMathPara>
    </w:p>
    <w:p w14:paraId="468677C8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0.018 m.</w:t>
      </w:r>
    </w:p>
    <w:p w14:paraId="2FAE1BCF" w14:textId="77777777" w:rsidR="00EC7623" w:rsidRPr="00EC7623" w:rsidRDefault="00EC7623" w:rsidP="00EC7623">
      <w:r w:rsidRPr="00EC7623">
        <w:t xml:space="preserve">El brazo interno de palanca,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para una altura efectiva,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igual a </w:t>
      </w:r>
      <w:proofErr w:type="gramStart"/>
      <w:r w:rsidRPr="00EC7623">
        <w:t xml:space="preserve">0.87 m, está dado por la siguiente ecuación.</w:t>
      </w:r>
    </w:p>
    <w:p w14:paraId="456D9A1B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BDE9B5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igual a </w:t>
      </w:r>
      <w:proofErr w:type="gramStart"/>
      <w:r w:rsidRPr="00EC7623">
        <w:t xml:space="preserve">0.861 m.</w:t>
      </w:r>
    </w:p>
    <w:p w14:paraId="48BB8DC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Separación de los estribos en la zona critica</w:t>
      </w:r>
    </w:p>
    <w:p w14:paraId="5E3C1BDC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5.8.3.3-4 la separación, </w:t>
      </w:r>
      <m:oMath>
        <m:r>
          <w:rPr>
            <w:rFonts w:ascii="Cambria Math" w:hAnsi="Cambria Math"/>
          </w:rPr>
          <m:t>S</m:t>
        </m:r>
      </m:oMath>
      <w:r w:rsidRPr="00EC7623">
        <w:rPr>
          <w:rFonts w:eastAsiaTheme="minorEastAsia"/>
        </w:rPr>
        <w:t xml:space="preserve"> de los estribos en cualquier sección de una viga esta dada por la siguiente ecuación.</w:t>
      </w:r>
    </w:p>
    <w:p w14:paraId="4305A2B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cotθ+cotα</m:t>
                  </m:r>
                </m:e>
              </m:d>
              <m:r>
                <w:rPr>
                  <w:rFonts w:ascii="Cambria Math" w:eastAsiaTheme="minorEastAsia" w:hAnsi="Cambria Math"/>
                </w:rPr>
                <m:t>senα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3FE726" w14:textId="70A9EAC3" w:rsidR="00EC7623" w:rsidRPr="00EC7623" w:rsidRDefault="00EC7623" w:rsidP="00EC7623">
      <w:r w:rsidRPr="00EC7623">
        <w:rPr>
          <w:rFonts w:eastAsiaTheme="minorEastAsia"/>
        </w:rPr>
        <w:t xml:space="preserve">Para </w:t>
      </w:r>
      <w:r w:rsidRPr="00EC7623">
        <w:rPr>
          <w:rFonts w:eastAsiaTheme="minorEastAsia" w:cstheme="minorHAnsi"/>
        </w:rPr>
        <w:t>α</w:t>
      </w:r>
      <w:r w:rsidRPr="00EC7623">
        <w:rPr>
          <w:rFonts w:eastAsiaTheme="minorEastAsia"/>
        </w:rPr>
        <w:t xml:space="preserve"> igual a </w:t>
      </w:r>
      <w:proofErr w:type="gramStart"/>
      <w:r w:rsidRPr="00EC7623">
        <w:t xml:space="preserve">90</w:t>
      </w:r>
      <w:r w:rsidRPr="00EC7623">
        <w:rPr>
          <w:vertAlign w:val="superscript"/>
        </w:rPr>
        <w:t>o</w:t>
      </w:r>
      <w:r w:rsidRPr="00EC7623">
        <w:t xml:space="preserve"> (estribos verticales), </w:t>
      </w:r>
      <w:r w:rsidRPr="00EC7623">
        <w:rPr>
          <w:rFonts w:cstheme="minorHAnsi"/>
        </w:rPr>
        <w:t xml:space="preserve">θ</w:t>
      </w:r>
      <w:r w:rsidRPr="00EC7623">
        <w:t xml:space="preserve"> igual 42.1</w:t>
      </w:r>
      <w:r w:rsidRPr="00EC7623">
        <w:rPr>
          <w:vertAlign w:val="superscript"/>
        </w:rPr>
        <w:t xml:space="preserve">o</w:t>
      </w:r>
      <w:r w:rsidRPr="00EC7623">
        <w:t xml:space="preserve"> y estribos de barras #4 en dos ramas, es decir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igual a </w:t>
      </w:r>
      <w:r w:rsidRPr="00EC7623">
        <w:t xml:space="preserve">2.58 cm</w:t>
      </w:r>
      <w:r w:rsidRPr="00EC7623">
        <w:rPr>
          <w:vertAlign w:val="superscript"/>
        </w:rPr>
        <w:t>2</w:t>
      </w:r>
      <w:r w:rsidRPr="00EC7623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definido anteriormente, se obtiene una separación, </w:t>
      </w:r>
      <m:oMath>
        <m:r>
          <w:rPr>
            <w:rFonts w:ascii="Cambria Math" w:eastAsiaTheme="minorEastAsia" w:hAnsi="Cambria Math"/>
          </w:rPr>
          <m:t>S</m:t>
        </m:r>
      </m:oMath>
      <w:r w:rsidRPr="00EC7623">
        <w:rPr>
          <w:rFonts w:eastAsiaTheme="minorEastAsia"/>
        </w:rPr>
        <w:t xml:space="preserve"> igual a </w:t>
      </w:r>
      <w:r w:rsidRPr="00EC7623">
        <w:t xml:space="preserve">-0.02 m.</w:t>
      </w:r>
    </w:p>
    <w:p w14:paraId="10937E24" w14:textId="77777777" w:rsidR="00EC7623" w:rsidRPr="00EC7623" w:rsidRDefault="00EC7623" w:rsidP="00EC7623">
      <w:r w:rsidRPr="00EC7623">
        <w:t xml:space="preserve">Es decir que en la zona critica a </w:t>
      </w:r>
      <w:proofErr w:type="gramStart"/>
      <w:r w:rsidRPr="00EC7623">
        <w:t xml:space="preserve">1 m del apoyo se debe proyectar un estribo #4, de dos ramas, cada -0.02 m.</w:t>
      </w:r>
    </w:p>
    <w:p w14:paraId="055ADCA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hAnsiTheme="majorHAnsi" w:cstheme="majorBidi"/>
          <w:color w:val="1F3763" w:themeColor="accent1" w:themeShade="7F"/>
          <w:sz w:val="24"/>
          <w:szCs w:val="24"/>
        </w:rPr>
        <w:t>Refuerzo transversal mínimo</w:t>
      </w:r>
    </w:p>
    <w:p w14:paraId="09D0E27F" w14:textId="77777777" w:rsidR="00EC7623" w:rsidRPr="00EC7623" w:rsidRDefault="00EC7623" w:rsidP="00EC7623">
      <w:r w:rsidRPr="00EC7623">
        <w:t>Según 5.8.2.5-1.</w:t>
      </w:r>
    </w:p>
    <w:p w14:paraId="2D8DC91A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v</m:t>
              </m:r>
            </m:sub>
          </m:sSub>
          <m:r>
            <w:rPr>
              <w:rFonts w:ascii="Cambria Math" w:hAnsi="Cambria Math"/>
            </w:rPr>
            <m:t>≥0,083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e>
          </m:rad>
        </m:oMath>
      </m:oMathPara>
    </w:p>
    <w:p w14:paraId="3368AF4E" w14:textId="77777777" w:rsidR="00EC7623" w:rsidRPr="00EC7623" w:rsidRDefault="00EC7623" w:rsidP="00EC7623">
      <w:r w:rsidRPr="00EC7623">
        <w:rPr>
          <w:rFonts w:eastAsiaTheme="minorEastAsia"/>
        </w:rPr>
        <w:t xml:space="preserve">Sustituyendo en la ecuación se tiene un valor de </w:t>
      </w:r>
      <w:proofErr w:type="gramStart"/>
      <w:r w:rsidRPr="00EC7623">
        <w:t xml:space="preserve">0.79 cm</w:t>
      </w:r>
      <w:r w:rsidRPr="00EC7623">
        <w:rPr>
          <w:vertAlign w:val="superscript"/>
        </w:rPr>
        <w:t xml:space="preserve">2 </w:t>
      </w:r>
      <w:r w:rsidRPr="00EC7623">
        <w:t xml:space="preserve">el cual es menor al valor supuesto anteriormente de 2.58 cm</w:t>
      </w:r>
      <w:r w:rsidRPr="00EC7623">
        <w:rPr>
          <w:vertAlign w:val="superscript"/>
        </w:rPr>
        <w:t>2</w:t>
      </w:r>
      <w:r w:rsidRPr="00EC7623">
        <w:t>.</w:t>
      </w:r>
    </w:p>
    <w:p w14:paraId="521A1A67" w14:textId="2A1064F2" w:rsidR="00EC7623" w:rsidRPr="00EC7623" w:rsidRDefault="00EC7623" w:rsidP="00EC7623">
      <w:r w:rsidRPr="00EC7623">
        <w:t xml:space="preserve">La Tabla resume los cálculos necesarios para la determinación de separación entre estribos en las vigas en secciones escogidas cada </w:t>
      </w:r>
      <w:r w:rsidR="00C50947">
        <w:t>1</w:t>
      </w:r>
      <w:r w:rsidRPr="00EC7623">
        <w:t xml:space="preserve"> metro.</w:t>
      </w:r>
    </w:p>
    <w:p w14:paraId="4E73BDC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cortante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49456040" w14:textId="77777777" w:rsidR="00EC7623" w:rsidRPr="00EC7623" w:rsidRDefault="00690ED9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+DCx</m:t>
          </m:r>
        </m:oMath>
      </m:oMathPara>
    </w:p>
    <w:p w14:paraId="058A5DFB" w14:textId="59004450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.Separación de los estribos en secciones tomadas cada 1 metro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EC7623" w:rsidRPr="00EC7623" w14:paraId="5A7F2F7A" w14:textId="77777777" w:rsidTr="00C31BDD">
        <w:tc>
          <w:tcPr>
            <w:tcW w:w="1025" w:type="dxa"/>
          </w:tcPr>
          <w:p w14:paraId="28441AC9" w14:textId="77777777" w:rsidR="00EC7623" w:rsidRPr="00EC7623" w:rsidRDefault="00EC7623" w:rsidP="00EC7623">
            <w:r w:rsidRPr="00EC7623">
              <w:t>X (m)</w:t>
            </w:r>
          </w:p>
        </w:tc>
        <w:tc>
          <w:tcPr>
            <w:tcW w:w="1806" w:type="dxa"/>
          </w:tcPr>
          <w:p w14:paraId="57C45820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1828" w:type="dxa"/>
          </w:tcPr>
          <w:p w14:paraId="2275ABED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579" w:type="dxa"/>
          </w:tcPr>
          <w:p w14:paraId="175176F2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1147" w:type="dxa"/>
          </w:tcPr>
          <w:p w14:paraId="2B4CDF35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990" w:type="dxa"/>
          </w:tcPr>
          <w:p w14:paraId="3F1BBE0F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720" w:type="dxa"/>
          </w:tcPr>
          <w:p w14:paraId="26571C11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787" w:type="dxa"/>
          </w:tcPr>
          <w:p w14:paraId="76DC911D" w14:textId="77777777" w:rsidR="00EC7623" w:rsidRPr="00EC7623" w:rsidRDefault="00EC7623" w:rsidP="00EC7623">
            <w:r w:rsidRPr="00EC7623">
              <w:t>A</w:t>
            </w:r>
            <w:r w:rsidRPr="00EC7623">
              <w:rPr>
                <w:vertAlign w:val="subscript"/>
              </w:rPr>
              <w:t>s</w:t>
            </w:r>
          </w:p>
        </w:tc>
        <w:tc>
          <w:tcPr>
            <w:tcW w:w="468" w:type="dxa"/>
          </w:tcPr>
          <w:p w14:paraId="06B7F6AE" w14:textId="77777777" w:rsidR="00EC7623" w:rsidRPr="00EC7623" w:rsidRDefault="00EC7623" w:rsidP="00EC7623">
            <w:r w:rsidRPr="00EC7623">
              <w:t>S</w:t>
            </w:r>
          </w:p>
        </w:tc>
      </w:tr>
      <w:tr w:rsidR="00EC7623" w:rsidRPr="00EC7623" w14:paraId="4FFE77E8" w14:textId="77777777" w:rsidTr="00C31BDD">
        <w:tc>
          <w:tcPr>
            <w:tcW w:w="1025" w:type="dxa"/>
          </w:tcPr>
          <w:p w14:paraId="5C4D32FC" w14:textId="77777777" w:rsidR="00EC7623" w:rsidRPr="00EC7623" w:rsidRDefault="00EC7623" w:rsidP="00EC7623"/>
        </w:tc>
        <w:tc>
          <w:tcPr>
            <w:tcW w:w="1806" w:type="dxa"/>
          </w:tcPr>
          <w:p w14:paraId="18A9DB52" w14:textId="77777777" w:rsidR="00EC7623" w:rsidRPr="00EC7623" w:rsidRDefault="00EC7623" w:rsidP="00EC7623"/>
        </w:tc>
        <w:tc>
          <w:tcPr>
            <w:tcW w:w="1828" w:type="dxa"/>
          </w:tcPr>
          <w:p w14:paraId="474F903C" w14:textId="77777777" w:rsidR="00EC7623" w:rsidRPr="00EC7623" w:rsidRDefault="00EC7623" w:rsidP="00EC7623"/>
        </w:tc>
        <w:tc>
          <w:tcPr>
            <w:tcW w:w="579" w:type="dxa"/>
          </w:tcPr>
          <w:p w14:paraId="525D3785" w14:textId="77777777" w:rsidR="00EC7623" w:rsidRPr="00EC7623" w:rsidRDefault="00EC7623" w:rsidP="00EC7623"/>
        </w:tc>
        <w:tc>
          <w:tcPr>
            <w:tcW w:w="1147" w:type="dxa"/>
          </w:tcPr>
          <w:p w14:paraId="5D27CE78" w14:textId="77777777" w:rsidR="00EC7623" w:rsidRPr="00EC7623" w:rsidRDefault="00EC7623" w:rsidP="00EC7623"/>
        </w:tc>
        <w:tc>
          <w:tcPr>
            <w:tcW w:w="990" w:type="dxa"/>
          </w:tcPr>
          <w:p w14:paraId="5B28B3AC" w14:textId="77777777" w:rsidR="00EC7623" w:rsidRPr="00EC7623" w:rsidRDefault="00EC7623" w:rsidP="00EC7623"/>
        </w:tc>
        <w:tc>
          <w:tcPr>
            <w:tcW w:w="720" w:type="dxa"/>
          </w:tcPr>
          <w:p w14:paraId="4381C4C5" w14:textId="77777777" w:rsidR="00EC7623" w:rsidRPr="00EC7623" w:rsidRDefault="00EC7623" w:rsidP="00EC7623"/>
        </w:tc>
        <w:tc>
          <w:tcPr>
            <w:tcW w:w="787" w:type="dxa"/>
          </w:tcPr>
          <w:p w14:paraId="646699FF" w14:textId="77777777" w:rsidR="00EC7623" w:rsidRPr="00EC7623" w:rsidRDefault="00EC7623" w:rsidP="00EC7623"/>
        </w:tc>
        <w:tc>
          <w:tcPr>
            <w:tcW w:w="468" w:type="dxa"/>
          </w:tcPr>
          <w:p w14:paraId="4F2EC312" w14:textId="77777777" w:rsidR="00EC7623" w:rsidRPr="00EC7623" w:rsidRDefault="00EC7623" w:rsidP="00EC7623"/>
        </w:tc>
      </w:tr>
      <w:tr w:rsidR="00EC7623" w:rsidRPr="00EC7623" w14:paraId="3CEC1CBB" w14:textId="77777777" w:rsidTr="00C31BDD">
        <w:tc>
          <w:tcPr>
            <w:tcW w:w="1025" w:type="dxa"/>
          </w:tcPr>
          <w:p w14:paraId="704AEE79" w14:textId="77777777" w:rsidR="00EC7623" w:rsidRPr="00EC7623" w:rsidRDefault="00EC7623" w:rsidP="00EC7623"/>
        </w:tc>
        <w:tc>
          <w:tcPr>
            <w:tcW w:w="1806" w:type="dxa"/>
          </w:tcPr>
          <w:p w14:paraId="05AB8714" w14:textId="77777777" w:rsidR="00EC7623" w:rsidRPr="00EC7623" w:rsidRDefault="00EC7623" w:rsidP="00EC7623"/>
        </w:tc>
        <w:tc>
          <w:tcPr>
            <w:tcW w:w="1828" w:type="dxa"/>
          </w:tcPr>
          <w:p w14:paraId="2069CC21" w14:textId="77777777" w:rsidR="00EC7623" w:rsidRPr="00EC7623" w:rsidRDefault="00EC7623" w:rsidP="00EC7623"/>
        </w:tc>
        <w:tc>
          <w:tcPr>
            <w:tcW w:w="579" w:type="dxa"/>
          </w:tcPr>
          <w:p w14:paraId="15C8DADE" w14:textId="77777777" w:rsidR="00EC7623" w:rsidRPr="00EC7623" w:rsidRDefault="00EC7623" w:rsidP="00EC7623"/>
        </w:tc>
        <w:tc>
          <w:tcPr>
            <w:tcW w:w="1147" w:type="dxa"/>
          </w:tcPr>
          <w:p w14:paraId="5581380F" w14:textId="77777777" w:rsidR="00EC7623" w:rsidRPr="00EC7623" w:rsidRDefault="00EC7623" w:rsidP="00EC7623"/>
        </w:tc>
        <w:tc>
          <w:tcPr>
            <w:tcW w:w="990" w:type="dxa"/>
          </w:tcPr>
          <w:p w14:paraId="5950873E" w14:textId="77777777" w:rsidR="00EC7623" w:rsidRPr="00EC7623" w:rsidRDefault="00EC7623" w:rsidP="00EC7623"/>
        </w:tc>
        <w:tc>
          <w:tcPr>
            <w:tcW w:w="720" w:type="dxa"/>
          </w:tcPr>
          <w:p w14:paraId="01612FAB" w14:textId="77777777" w:rsidR="00EC7623" w:rsidRPr="00EC7623" w:rsidRDefault="00EC7623" w:rsidP="00EC7623"/>
        </w:tc>
        <w:tc>
          <w:tcPr>
            <w:tcW w:w="787" w:type="dxa"/>
          </w:tcPr>
          <w:p w14:paraId="086E53F2" w14:textId="77777777" w:rsidR="00EC7623" w:rsidRPr="00EC7623" w:rsidRDefault="00EC7623" w:rsidP="00EC7623"/>
        </w:tc>
        <w:tc>
          <w:tcPr>
            <w:tcW w:w="468" w:type="dxa"/>
          </w:tcPr>
          <w:p w14:paraId="0B970D76" w14:textId="77777777" w:rsidR="00EC7623" w:rsidRPr="00EC7623" w:rsidRDefault="00EC7623" w:rsidP="00EC7623"/>
        </w:tc>
      </w:tr>
      <w:tr w:rsidR="00EC7623" w:rsidRPr="00EC7623" w14:paraId="7D136B70" w14:textId="77777777" w:rsidTr="00C31BDD">
        <w:tc>
          <w:tcPr>
            <w:tcW w:w="1025" w:type="dxa"/>
          </w:tcPr>
          <w:p w14:paraId="4916FE3F" w14:textId="77777777" w:rsidR="00EC7623" w:rsidRPr="00EC7623" w:rsidRDefault="00EC7623" w:rsidP="00EC7623"/>
        </w:tc>
        <w:tc>
          <w:tcPr>
            <w:tcW w:w="1806" w:type="dxa"/>
          </w:tcPr>
          <w:p w14:paraId="1224A3FC" w14:textId="77777777" w:rsidR="00EC7623" w:rsidRPr="00EC7623" w:rsidRDefault="00EC7623" w:rsidP="00EC7623"/>
        </w:tc>
        <w:tc>
          <w:tcPr>
            <w:tcW w:w="1828" w:type="dxa"/>
          </w:tcPr>
          <w:p w14:paraId="22B3C002" w14:textId="77777777" w:rsidR="00EC7623" w:rsidRPr="00EC7623" w:rsidRDefault="00EC7623" w:rsidP="00EC7623"/>
        </w:tc>
        <w:tc>
          <w:tcPr>
            <w:tcW w:w="579" w:type="dxa"/>
          </w:tcPr>
          <w:p w14:paraId="64D9CED0" w14:textId="77777777" w:rsidR="00EC7623" w:rsidRPr="00EC7623" w:rsidRDefault="00EC7623" w:rsidP="00EC7623"/>
        </w:tc>
        <w:tc>
          <w:tcPr>
            <w:tcW w:w="1147" w:type="dxa"/>
          </w:tcPr>
          <w:p w14:paraId="12DFE359" w14:textId="77777777" w:rsidR="00EC7623" w:rsidRPr="00EC7623" w:rsidRDefault="00EC7623" w:rsidP="00EC7623"/>
        </w:tc>
        <w:tc>
          <w:tcPr>
            <w:tcW w:w="990" w:type="dxa"/>
          </w:tcPr>
          <w:p w14:paraId="32218262" w14:textId="77777777" w:rsidR="00EC7623" w:rsidRPr="00EC7623" w:rsidRDefault="00EC7623" w:rsidP="00EC7623"/>
        </w:tc>
        <w:tc>
          <w:tcPr>
            <w:tcW w:w="720" w:type="dxa"/>
          </w:tcPr>
          <w:p w14:paraId="4A93B428" w14:textId="77777777" w:rsidR="00EC7623" w:rsidRPr="00EC7623" w:rsidRDefault="00EC7623" w:rsidP="00EC7623"/>
        </w:tc>
        <w:tc>
          <w:tcPr>
            <w:tcW w:w="787" w:type="dxa"/>
          </w:tcPr>
          <w:p w14:paraId="1F73321B" w14:textId="77777777" w:rsidR="00EC7623" w:rsidRPr="00EC7623" w:rsidRDefault="00EC7623" w:rsidP="00EC7623"/>
        </w:tc>
        <w:tc>
          <w:tcPr>
            <w:tcW w:w="468" w:type="dxa"/>
          </w:tcPr>
          <w:p w14:paraId="21560BE7" w14:textId="77777777" w:rsidR="00EC7623" w:rsidRPr="00EC7623" w:rsidRDefault="00EC7623" w:rsidP="00EC7623"/>
        </w:tc>
      </w:tr>
    </w:tbl>
    <w:p w14:paraId="6D0DB5AD" w14:textId="77777777" w:rsidR="00EC7623" w:rsidRPr="00EC7623" w:rsidRDefault="00EC7623" w:rsidP="00EC7623"/>
    <w:p w14:paraId="41FF8FC7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Máximo espaciamiento del refuerzo transversal</w:t>
      </w:r>
    </w:p>
    <w:p w14:paraId="043BAEB9" w14:textId="77777777" w:rsidR="00EC7623" w:rsidRPr="00EC7623" w:rsidRDefault="00EC7623" w:rsidP="00EC7623">
      <w:r w:rsidRPr="00EC7623">
        <w:t>Teniendo en cuenta las condiciones dadas en 5.8.2.7, se calcula el espaciamiento máximo del refuerzo transversal presentado en la Tabla.</w:t>
      </w:r>
    </w:p>
    <w:p w14:paraId="00AA9221" w14:textId="7F2981F6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E066BF">
        <w:rPr>
          <w:b/>
          <w:i/>
          <w:iCs/>
          <w:noProof/>
          <w:color w:val="44546A" w:themeColor="text2"/>
          <w:sz w:val="18"/>
          <w:szCs w:val="18"/>
        </w:rPr>
        <w:t>39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.Máximo espaciamiento del refuerzo transversal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3156D848" w14:textId="77777777" w:rsidTr="00C31BDD">
        <w:tc>
          <w:tcPr>
            <w:tcW w:w="3116" w:type="dxa"/>
          </w:tcPr>
          <w:p w14:paraId="2AB4A1D4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6EB11170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9F6EFB6" w14:textId="77777777" w:rsidR="00EC7623" w:rsidRPr="00EC7623" w:rsidRDefault="00EC7623" w:rsidP="00EC7623">
            <w:proofErr w:type="gramStart"/>
            <w:r w:rsidRPr="00EC7623">
              <w:t xml:space="preserve">0.69 m</w:t>
            </w:r>
          </w:p>
        </w:tc>
      </w:tr>
      <w:tr w:rsidR="00EC7623" w:rsidRPr="00EC7623" w14:paraId="7D889C4C" w14:textId="77777777" w:rsidTr="00C31BDD">
        <w:tc>
          <w:tcPr>
            <w:tcW w:w="3116" w:type="dxa"/>
          </w:tcPr>
          <w:p w14:paraId="6BB420B7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rFonts w:eastAsiaTheme="minorEastAsia"/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7857EF28" w14:textId="77777777" w:rsidR="00EC7623" w:rsidRPr="00EC7623" w:rsidRDefault="00690ED9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=0,4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07EDA46" w14:textId="77777777" w:rsidR="00EC7623" w:rsidRPr="00EC7623" w:rsidRDefault="00EC7623" w:rsidP="00EC7623">
            <w:proofErr w:type="gramStart"/>
            <w:r w:rsidRPr="00EC7623">
              <w:t xml:space="preserve">0.34 m</w:t>
            </w:r>
          </w:p>
        </w:tc>
      </w:tr>
    </w:tbl>
    <w:p w14:paraId="7CE10CE3" w14:textId="77777777" w:rsidR="00EC7623" w:rsidRPr="00EC7623" w:rsidRDefault="00EC7623" w:rsidP="00EC7623"/>
    <w:p w14:paraId="60B85547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  <w:iCs/>
        </w:rPr>
        <w:t xml:space="preserve"> recordando es </w:t>
      </w:r>
      <w:r w:rsidRPr="00EC7623">
        <w:rPr>
          <w:rFonts w:eastAsiaTheme="minorEastAsia"/>
        </w:rPr>
        <w:t xml:space="preserve">igual a </w:t>
      </w:r>
      <w:proofErr w:type="gramStart"/>
      <w:r w:rsidRPr="00EC7623">
        <w:t xml:space="preserve">2574 kN/m</w:t>
      </w:r>
      <w:r w:rsidRPr="00EC7623">
        <w:rPr>
          <w:vertAlign w:val="superscript"/>
        </w:rPr>
        <w:t>2</w:t>
      </w:r>
      <w:r w:rsidRPr="00EC7623">
        <w:t xml:space="preserve">, siendo menor a 3500 kN/m</w:t>
      </w:r>
      <w:r w:rsidRPr="00EC7623">
        <w:rPr>
          <w:vertAlign w:val="superscript"/>
        </w:rPr>
        <w:t>2</w:t>
      </w:r>
      <w:r w:rsidRPr="00EC7623">
        <w:t xml:space="preserve">, por lo que el espaciamiento máximo,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EC7623">
        <w:rPr>
          <w:rFonts w:eastAsiaTheme="minorEastAsia"/>
          <w:iCs/>
        </w:rPr>
        <w:t xml:space="preserve"> es </w:t>
      </w:r>
      <w:r w:rsidRPr="00EC7623">
        <w:t xml:space="preserve">0.69 m.</w:t>
      </w:r>
    </w:p>
    <w:p w14:paraId="44CB2FC2" w14:textId="77777777" w:rsidR="00CF4291" w:rsidRPr="00EB1589" w:rsidRDefault="00CF4291"/>
    <w:sectPr w:rsidR="00CF4291" w:rsidRPr="00EB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vcristiand" w:date="2021-09-14T10:09:00Z" w:initials="r">
    <w:p w14:paraId="1B0AA40C" w14:textId="77777777" w:rsidR="004864A8" w:rsidRDefault="004864A8" w:rsidP="004864A8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Pr="00F37621">
        <w:rPr>
          <w:color w:val="00B050"/>
        </w:rPr>
        <w:t xml:space="preserve"> Sería bueno agregar un apartado con las normas que se usan. De pronto sería conveniente hacerlo en la introducción.</w:t>
      </w:r>
    </w:p>
    <w:p w14:paraId="02441D6E" w14:textId="77777777" w:rsidR="004864A8" w:rsidRPr="006A77EB" w:rsidRDefault="004864A8" w:rsidP="004864A8">
      <w:pPr>
        <w:pStyle w:val="CommentText"/>
        <w:numPr>
          <w:ilvl w:val="0"/>
          <w:numId w:val="1"/>
        </w:numPr>
        <w:rPr>
          <w:strike/>
        </w:rPr>
      </w:pPr>
      <w:r w:rsidRPr="00F37621">
        <w:rPr>
          <w:strike/>
          <w:color w:val="FF0000"/>
        </w:rPr>
        <w:t xml:space="preserve"> Sería bueno poner el peso específico del concreto reforzado.</w:t>
      </w:r>
    </w:p>
    <w:p w14:paraId="0A29B9DD" w14:textId="77777777" w:rsidR="004864A8" w:rsidRDefault="004864A8" w:rsidP="004864A8">
      <w:pPr>
        <w:pStyle w:val="CommentText"/>
        <w:numPr>
          <w:ilvl w:val="0"/>
          <w:numId w:val="1"/>
        </w:numPr>
      </w:pPr>
      <w:r w:rsidRPr="00F37621">
        <w:rPr>
          <w:color w:val="00B0F0"/>
        </w:rPr>
        <w:t xml:space="preserve"> Cuando hagamos mención a las cargas vivas de la Norma CCP-14, refirámonos a ellas como carga viva vehicular</w:t>
      </w:r>
    </w:p>
  </w:comment>
  <w:comment w:id="5" w:author="rvcristiand" w:date="2021-09-14T09:53:00Z" w:initials="r">
    <w:p w14:paraId="27816601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>
        <w:rPr>
          <w:rStyle w:val="CommentReference"/>
        </w:rPr>
        <w:annotationRef/>
      </w:r>
      <w:r w:rsidRPr="00F37621">
        <w:rPr>
          <w:color w:val="FF0000"/>
        </w:rPr>
        <w:t xml:space="preserve"> </w:t>
      </w:r>
      <w:r w:rsidRPr="00F37621">
        <w:rPr>
          <w:strike/>
          <w:color w:val="FF0000"/>
        </w:rPr>
        <w:t>Agregue el módulo de elasticidad del acero.</w:t>
      </w:r>
    </w:p>
    <w:p w14:paraId="2A32E944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 w:rsidRPr="00F37621">
        <w:rPr>
          <w:strike/>
          <w:color w:val="FF0000"/>
        </w:rPr>
        <w:t xml:space="preserve"> Agregue variables para los módulos, así como lo hizo para la resistencia del concreto </w:t>
      </w:r>
      <w:proofErr w:type="spellStart"/>
      <w:r w:rsidRPr="00F37621">
        <w:rPr>
          <w:strike/>
          <w:color w:val="FF0000"/>
        </w:rPr>
        <w:t>f’c</w:t>
      </w:r>
      <w:proofErr w:type="spellEnd"/>
      <w:r w:rsidRPr="00F37621">
        <w:rPr>
          <w:strike/>
          <w:color w:val="FF0000"/>
        </w:rPr>
        <w:t xml:space="preserve"> y para la resistencia a la fluencia del acero </w:t>
      </w:r>
      <w:proofErr w:type="spellStart"/>
      <w:r w:rsidRPr="00F37621">
        <w:rPr>
          <w:strike/>
          <w:color w:val="FF0000"/>
        </w:rPr>
        <w:t>fy</w:t>
      </w:r>
      <w:proofErr w:type="spellEnd"/>
      <w:r w:rsidRPr="00F37621">
        <w:rPr>
          <w:strike/>
          <w:color w:val="FF0000"/>
        </w:rPr>
        <w:t xml:space="preserve">. Para los módulos del concreto y del acero puede usar </w:t>
      </w:r>
      <w:proofErr w:type="spellStart"/>
      <w:r w:rsidRPr="00F37621">
        <w:rPr>
          <w:strike/>
          <w:color w:val="FF0000"/>
        </w:rPr>
        <w:t>Ec</w:t>
      </w:r>
      <w:proofErr w:type="spellEnd"/>
      <w:r w:rsidRPr="00F37621">
        <w:rPr>
          <w:strike/>
          <w:color w:val="FF0000"/>
        </w:rPr>
        <w:t xml:space="preserve"> y Es respectivamente.</w:t>
      </w:r>
    </w:p>
  </w:comment>
  <w:comment w:id="12" w:author="rvcristiand" w:date="2021-09-17T10:51:00Z" w:initials="r">
    <w:p w14:paraId="049F3CFA" w14:textId="7123C696" w:rsidR="00787CF7" w:rsidRDefault="00787CF7" w:rsidP="00787CF7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Hacer un párrafo donde se hable de calcular el factor de distribución con las ecuaciones y con la regla de la palanca.</w:t>
      </w:r>
    </w:p>
  </w:comment>
  <w:comment w:id="23" w:author="rvcristiand" w:date="2021-09-14T10:21:00Z" w:initials="r">
    <w:p w14:paraId="5B777245" w14:textId="77777777" w:rsidR="004864A8" w:rsidRDefault="004864A8" w:rsidP="004864A8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24" w:author="rvcristiand" w:date="2021-09-15T10:50:00Z" w:initials="r">
    <w:p w14:paraId="10679F2E" w14:textId="77777777" w:rsidR="004864A8" w:rsidRPr="00F37621" w:rsidRDefault="004864A8" w:rsidP="004864A8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F37621">
        <w:rPr>
          <w:strike/>
          <w:color w:val="FF0000"/>
        </w:rPr>
        <w:t xml:space="preserve">¿A qué se refiere con esa descripción? Y no </w:t>
      </w:r>
      <w:proofErr w:type="spellStart"/>
      <w:r w:rsidRPr="00F37621">
        <w:rPr>
          <w:strike/>
          <w:color w:val="FF0000"/>
        </w:rPr>
        <w:t>seria</w:t>
      </w:r>
      <w:proofErr w:type="spellEnd"/>
      <w:r w:rsidRPr="00F37621">
        <w:rPr>
          <w:strike/>
          <w:color w:val="FF0000"/>
        </w:rPr>
        <w:t xml:space="preserve"> mejor si eso va justo antes de presentar la Tabla 8 que son los momentos de esa carga</w:t>
      </w:r>
    </w:p>
  </w:comment>
  <w:comment w:id="27" w:author="rvcristiand" w:date="2021-09-14T10:27:00Z" w:initials="r">
    <w:p w14:paraId="5D5008CC" w14:textId="77777777" w:rsidR="004864A8" w:rsidRPr="008407F6" w:rsidRDefault="004864A8" w:rsidP="004864A8">
      <w:pPr>
        <w:pStyle w:val="CommentText"/>
        <w:numPr>
          <w:ilvl w:val="0"/>
          <w:numId w:val="6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31" w:author="rvcristiand" w:date="2021-09-14T10:33:00Z" w:initials="r">
    <w:p w14:paraId="3F12D1E1" w14:textId="77777777" w:rsidR="004864A8" w:rsidRPr="008407F6" w:rsidRDefault="004864A8" w:rsidP="004864A8">
      <w:pPr>
        <w:pStyle w:val="CommentText"/>
        <w:numPr>
          <w:ilvl w:val="0"/>
          <w:numId w:val="7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Escribir cada una de las variables (MDC, losa más vigas, </w:t>
      </w:r>
      <w:proofErr w:type="spellStart"/>
      <w:r w:rsidRPr="008407F6">
        <w:rPr>
          <w:strike/>
        </w:rPr>
        <w:t>etc</w:t>
      </w:r>
      <w:proofErr w:type="spellEnd"/>
      <w:r w:rsidRPr="008407F6">
        <w:rPr>
          <w:strike/>
        </w:rPr>
        <w:t>) en ecuaciones.</w:t>
      </w:r>
    </w:p>
  </w:comment>
  <w:comment w:id="32" w:author="rvcristiand" w:date="2021-09-16T09:59:00Z" w:initials="r">
    <w:p w14:paraId="500A773C" w14:textId="77777777" w:rsidR="004864A8" w:rsidRDefault="004864A8" w:rsidP="004864A8">
      <w:pPr>
        <w:pStyle w:val="CommentText"/>
        <w:numPr>
          <w:ilvl w:val="0"/>
          <w:numId w:val="8"/>
        </w:numPr>
      </w:pPr>
      <w:r>
        <w:t xml:space="preserve"> </w:t>
      </w:r>
      <w:r>
        <w:rPr>
          <w:rStyle w:val="CommentReference"/>
        </w:rPr>
        <w:annotationRef/>
      </w:r>
      <w:r>
        <w:t>Poner todas las imágenes con ancho de 5,5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29B9DD" w15:done="0"/>
  <w15:commentEx w15:paraId="2A32E944" w15:done="0"/>
  <w15:commentEx w15:paraId="049F3CFA" w15:done="0"/>
  <w15:commentEx w15:paraId="5B777245" w15:done="0"/>
  <w15:commentEx w15:paraId="10679F2E" w15:paraIdParent="5B777245" w15:done="0"/>
  <w15:commentEx w15:paraId="5D5008CC" w15:done="0"/>
  <w15:commentEx w15:paraId="3F12D1E1" w15:done="0"/>
  <w15:commentEx w15:paraId="500A7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C4668" w16cex:dateUtc="2021-09-14T14:53:00Z"/>
  <w16cex:commentExtensible w16cex:durableId="24EEF1BB" w16cex:dateUtc="2021-09-17T15:51:00Z"/>
  <w16cex:commentExtensible w16cex:durableId="24EAF640" w16cex:dateUtc="2021-09-14T15:21:00Z"/>
  <w16cex:commentExtensible w16cex:durableId="24EC4E5D" w16cex:dateUtc="2021-09-15T15:50:00Z"/>
  <w16cex:commentExtensible w16cex:durableId="24EC4CD6" w16cex:dateUtc="2021-09-14T15:27:00Z"/>
  <w16cex:commentExtensible w16cex:durableId="24EAF900" w16cex:dateUtc="2021-09-14T15:33:00Z"/>
  <w16cex:commentExtensible w16cex:durableId="24ED9410" w16cex:dateUtc="2021-09-16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29B9DD" w16cid:durableId="24EAF340"/>
  <w16cid:commentId w16cid:paraId="2A32E944" w16cid:durableId="24EC4668"/>
  <w16cid:commentId w16cid:paraId="049F3CFA" w16cid:durableId="24EEF1BB"/>
  <w16cid:commentId w16cid:paraId="5B777245" w16cid:durableId="24EAF640"/>
  <w16cid:commentId w16cid:paraId="10679F2E" w16cid:durableId="24EC4E5D"/>
  <w16cid:commentId w16cid:paraId="5D5008CC" w16cid:durableId="24EC4CD6"/>
  <w16cid:commentId w16cid:paraId="3F12D1E1" w16cid:durableId="24EAF900"/>
  <w16cid:commentId w16cid:paraId="500A773C" w16cid:durableId="24ED9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4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254CA5"/>
    <w:multiLevelType w:val="hybridMultilevel"/>
    <w:tmpl w:val="B54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63077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8"/>
    <w:rsid w:val="00003945"/>
    <w:rsid w:val="00020098"/>
    <w:rsid w:val="0003280C"/>
    <w:rsid w:val="00051687"/>
    <w:rsid w:val="00090131"/>
    <w:rsid w:val="000940AF"/>
    <w:rsid w:val="00094732"/>
    <w:rsid w:val="000C0E1F"/>
    <w:rsid w:val="000F0209"/>
    <w:rsid w:val="0012466E"/>
    <w:rsid w:val="00125D60"/>
    <w:rsid w:val="00156FF3"/>
    <w:rsid w:val="0016047E"/>
    <w:rsid w:val="00167866"/>
    <w:rsid w:val="001A1425"/>
    <w:rsid w:val="001B6ED5"/>
    <w:rsid w:val="001D4EF1"/>
    <w:rsid w:val="00205C09"/>
    <w:rsid w:val="00220582"/>
    <w:rsid w:val="00220BE8"/>
    <w:rsid w:val="00250EE8"/>
    <w:rsid w:val="002641F7"/>
    <w:rsid w:val="002926C0"/>
    <w:rsid w:val="002B56DA"/>
    <w:rsid w:val="00332B0F"/>
    <w:rsid w:val="00384D60"/>
    <w:rsid w:val="003E4367"/>
    <w:rsid w:val="00402D88"/>
    <w:rsid w:val="00411C97"/>
    <w:rsid w:val="00412027"/>
    <w:rsid w:val="004864A8"/>
    <w:rsid w:val="004934A3"/>
    <w:rsid w:val="004C0C08"/>
    <w:rsid w:val="004C67BB"/>
    <w:rsid w:val="004E5BD5"/>
    <w:rsid w:val="004E7707"/>
    <w:rsid w:val="00543B9E"/>
    <w:rsid w:val="005832F6"/>
    <w:rsid w:val="005A273C"/>
    <w:rsid w:val="005C0BCC"/>
    <w:rsid w:val="005E3056"/>
    <w:rsid w:val="00610D69"/>
    <w:rsid w:val="00632941"/>
    <w:rsid w:val="00636151"/>
    <w:rsid w:val="00643013"/>
    <w:rsid w:val="00666219"/>
    <w:rsid w:val="006766C2"/>
    <w:rsid w:val="00690ED9"/>
    <w:rsid w:val="006D63DC"/>
    <w:rsid w:val="006E7AFA"/>
    <w:rsid w:val="007129B0"/>
    <w:rsid w:val="00746514"/>
    <w:rsid w:val="0076408E"/>
    <w:rsid w:val="00787CF7"/>
    <w:rsid w:val="007A7514"/>
    <w:rsid w:val="007B0013"/>
    <w:rsid w:val="007E374B"/>
    <w:rsid w:val="007F0322"/>
    <w:rsid w:val="007F5DE8"/>
    <w:rsid w:val="008F18C2"/>
    <w:rsid w:val="00936C8F"/>
    <w:rsid w:val="00945F4B"/>
    <w:rsid w:val="0094743A"/>
    <w:rsid w:val="00970A6F"/>
    <w:rsid w:val="0099272A"/>
    <w:rsid w:val="009A3BD9"/>
    <w:rsid w:val="00A1145D"/>
    <w:rsid w:val="00A2139F"/>
    <w:rsid w:val="00A34152"/>
    <w:rsid w:val="00A71E6D"/>
    <w:rsid w:val="00AC1175"/>
    <w:rsid w:val="00AC4486"/>
    <w:rsid w:val="00AF4E09"/>
    <w:rsid w:val="00B35E17"/>
    <w:rsid w:val="00B50932"/>
    <w:rsid w:val="00BC058E"/>
    <w:rsid w:val="00BC260C"/>
    <w:rsid w:val="00BD7C58"/>
    <w:rsid w:val="00C50947"/>
    <w:rsid w:val="00CA2E07"/>
    <w:rsid w:val="00CC25C2"/>
    <w:rsid w:val="00CE1D06"/>
    <w:rsid w:val="00CF4291"/>
    <w:rsid w:val="00D05E08"/>
    <w:rsid w:val="00D53E3A"/>
    <w:rsid w:val="00D72878"/>
    <w:rsid w:val="00D779A6"/>
    <w:rsid w:val="00D81EFF"/>
    <w:rsid w:val="00DB77A1"/>
    <w:rsid w:val="00E066BF"/>
    <w:rsid w:val="00E174D8"/>
    <w:rsid w:val="00E328CA"/>
    <w:rsid w:val="00E3707F"/>
    <w:rsid w:val="00E55B8D"/>
    <w:rsid w:val="00E801F7"/>
    <w:rsid w:val="00EA368E"/>
    <w:rsid w:val="00EA3725"/>
    <w:rsid w:val="00EB1589"/>
    <w:rsid w:val="00EB7E84"/>
    <w:rsid w:val="00EC6654"/>
    <w:rsid w:val="00EC7623"/>
    <w:rsid w:val="00F37621"/>
    <w:rsid w:val="00F4573B"/>
    <w:rsid w:val="00F55051"/>
    <w:rsid w:val="00FB16F0"/>
    <w:rsid w:val="00FE1FD1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D774"/>
  <w15:chartTrackingRefBased/>
  <w15:docId w15:val="{BFE6EA7C-A372-438D-94D2-181BBFB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2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6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4A8"/>
    <w:rPr>
      <w:sz w:val="20"/>
      <w:szCs w:val="20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EC76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C7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C7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C7623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62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23"/>
    <w:rPr>
      <w:b/>
      <w:bCs/>
      <w:sz w:val="20"/>
      <w:szCs w:val="20"/>
      <w:lang w:val="es-CO"/>
    </w:rPr>
  </w:style>
  <w:style w:type="numbering" w:customStyle="1" w:styleId="NoList1">
    <w:name w:val="No List1"/>
    <w:next w:val="NoList"/>
    <w:uiPriority w:val="99"/>
    <w:semiHidden/>
    <w:unhideWhenUsed/>
    <w:rsid w:val="00EC7623"/>
  </w:style>
  <w:style w:type="table" w:customStyle="1" w:styleId="TableGrid1">
    <w:name w:val="Table Grid1"/>
    <w:basedOn w:val="TableNormal"/>
    <w:next w:val="TableGrid"/>
    <w:uiPriority w:val="39"/>
    <w:rsid w:val="00EC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file:///D:\Documents\pyLLDFs\MDC.p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file:///D:\Documents\pyLLDFs\VLLmin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ocuments\pyLLDFs\VLL.pn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file:///D:\Documents\pyLLDFs\VDC.png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Documents\pyLLDFs\M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F0B8-995A-470F-9651-9E1BAEAF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18</Pages>
  <Words>4508</Words>
  <Characters>25697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91</cp:revision>
  <dcterms:created xsi:type="dcterms:W3CDTF">2021-09-16T16:29:00Z</dcterms:created>
  <dcterms:modified xsi:type="dcterms:W3CDTF">2021-09-20T22:14:00Z</dcterms:modified>
</cp:coreProperties>
</file>